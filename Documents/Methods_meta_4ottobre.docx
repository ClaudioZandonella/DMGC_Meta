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B7B" w:rsidRDefault="000B3EEB" w:rsidP="00AD7941">
      <w:pPr>
        <w:spacing w:after="0" w:line="360" w:lineRule="auto"/>
        <w:rPr>
          <w:b/>
          <w:lang w:val="en-CA"/>
        </w:rPr>
      </w:pPr>
      <w:r>
        <w:rPr>
          <w:b/>
          <w:lang w:val="en-CA"/>
        </w:rPr>
        <w:t>The effects</w:t>
      </w:r>
      <w:r w:rsidR="00B41A77" w:rsidRPr="00B41A77">
        <w:rPr>
          <w:b/>
          <w:lang w:val="en-CA"/>
        </w:rPr>
        <w:t xml:space="preserve"> </w:t>
      </w:r>
      <w:r w:rsidR="00D75B8F">
        <w:rPr>
          <w:b/>
          <w:lang w:val="en-CA"/>
        </w:rPr>
        <w:t xml:space="preserve">of </w:t>
      </w:r>
      <w:proofErr w:type="gramStart"/>
      <w:r w:rsidR="00B41A77" w:rsidRPr="00B41A77">
        <w:rPr>
          <w:b/>
          <w:lang w:val="en-CA"/>
        </w:rPr>
        <w:t>video-games</w:t>
      </w:r>
      <w:proofErr w:type="gramEnd"/>
      <w:r w:rsidR="00D75B8F">
        <w:rPr>
          <w:b/>
          <w:lang w:val="en-CA"/>
        </w:rPr>
        <w:t xml:space="preserve"> on</w:t>
      </w:r>
      <w:r w:rsidR="00B41A77" w:rsidRPr="00B41A77">
        <w:rPr>
          <w:b/>
          <w:lang w:val="en-CA"/>
        </w:rPr>
        <w:t xml:space="preserve"> </w:t>
      </w:r>
      <w:r>
        <w:rPr>
          <w:b/>
          <w:lang w:val="en-CA"/>
        </w:rPr>
        <w:t>students</w:t>
      </w:r>
      <w:r w:rsidR="00F82FC1">
        <w:rPr>
          <w:b/>
          <w:lang w:val="en-CA"/>
        </w:rPr>
        <w:t>’</w:t>
      </w:r>
      <w:r>
        <w:rPr>
          <w:b/>
          <w:lang w:val="en-CA"/>
        </w:rPr>
        <w:t xml:space="preserve"> </w:t>
      </w:r>
      <w:r w:rsidR="00D75B8F">
        <w:rPr>
          <w:b/>
          <w:lang w:val="en-CA"/>
        </w:rPr>
        <w:t xml:space="preserve">motivation to math: </w:t>
      </w:r>
      <w:r w:rsidR="00B41A77" w:rsidRPr="00B41A77">
        <w:rPr>
          <w:b/>
          <w:lang w:val="en-CA"/>
        </w:rPr>
        <w:t>A meta-analysis</w:t>
      </w:r>
      <w:r w:rsidR="00D75B8F">
        <w:rPr>
          <w:b/>
          <w:lang w:val="en-CA"/>
        </w:rPr>
        <w:t xml:space="preserve"> in K-12</w:t>
      </w:r>
    </w:p>
    <w:p w:rsidR="00D75B8F" w:rsidRDefault="00D75B8F" w:rsidP="0043019A">
      <w:pPr>
        <w:spacing w:after="0" w:line="360" w:lineRule="auto"/>
        <w:rPr>
          <w:b/>
          <w:lang w:val="en-US"/>
        </w:rPr>
      </w:pPr>
    </w:p>
    <w:p w:rsidR="00CA4992" w:rsidRDefault="00600A7C" w:rsidP="00600A7C">
      <w:pPr>
        <w:spacing w:after="0" w:line="360" w:lineRule="auto"/>
        <w:rPr>
          <w:lang w:val="en-US"/>
        </w:rPr>
      </w:pPr>
      <w:r w:rsidRPr="00600A7C">
        <w:rPr>
          <w:lang w:val="en-US"/>
        </w:rPr>
        <w:t>Mathematics is an important and fundamental skill</w:t>
      </w:r>
      <w:r>
        <w:rPr>
          <w:lang w:val="en-US"/>
        </w:rPr>
        <w:t xml:space="preserve"> taught in schools; however, there is a decline of enrolment</w:t>
      </w:r>
      <w:r w:rsidR="000341D7">
        <w:rPr>
          <w:lang w:val="en-US"/>
        </w:rPr>
        <w:t xml:space="preserve"> and performance in many countries</w:t>
      </w:r>
      <w:r>
        <w:rPr>
          <w:lang w:val="en-US"/>
        </w:rPr>
        <w:t xml:space="preserve"> (OECD, 2013). </w:t>
      </w:r>
      <w:r w:rsidR="00CA4992">
        <w:rPr>
          <w:lang w:val="en-US"/>
        </w:rPr>
        <w:t xml:space="preserve">Reduce a </w:t>
      </w:r>
      <w:r w:rsidRPr="00600A7C">
        <w:rPr>
          <w:lang w:val="en-US"/>
        </w:rPr>
        <w:t>negative perception</w:t>
      </w:r>
      <w:r>
        <w:rPr>
          <w:lang w:val="en-US"/>
        </w:rPr>
        <w:t xml:space="preserve"> of math</w:t>
      </w:r>
      <w:r w:rsidRPr="00600A7C">
        <w:rPr>
          <w:lang w:val="en-US"/>
        </w:rPr>
        <w:t xml:space="preserve">, as well as </w:t>
      </w:r>
      <w:r>
        <w:rPr>
          <w:lang w:val="en-US"/>
        </w:rPr>
        <w:t>prom</w:t>
      </w:r>
      <w:r w:rsidR="00CA4992">
        <w:rPr>
          <w:lang w:val="en-US"/>
        </w:rPr>
        <w:t>ote</w:t>
      </w:r>
      <w:r>
        <w:rPr>
          <w:lang w:val="en-US"/>
        </w:rPr>
        <w:t xml:space="preserve"> students’</w:t>
      </w:r>
      <w:r w:rsidR="00CA4992">
        <w:rPr>
          <w:lang w:val="en-US"/>
        </w:rPr>
        <w:t xml:space="preserve"> </w:t>
      </w:r>
      <w:r>
        <w:rPr>
          <w:lang w:val="en-US"/>
        </w:rPr>
        <w:t xml:space="preserve">interest and achievement </w:t>
      </w:r>
      <w:r w:rsidR="00CA4992">
        <w:rPr>
          <w:lang w:val="en-US"/>
        </w:rPr>
        <w:t>are</w:t>
      </w:r>
      <w:r>
        <w:rPr>
          <w:lang w:val="en-US"/>
        </w:rPr>
        <w:t xml:space="preserve"> important challenge</w:t>
      </w:r>
      <w:r w:rsidR="00CA4992">
        <w:rPr>
          <w:lang w:val="en-US"/>
        </w:rPr>
        <w:t>s</w:t>
      </w:r>
      <w:r>
        <w:rPr>
          <w:lang w:val="en-US"/>
        </w:rPr>
        <w:t xml:space="preserve"> that educators have to cope with </w:t>
      </w:r>
      <w:r w:rsidRPr="00600A7C">
        <w:rPr>
          <w:lang w:val="en-US"/>
        </w:rPr>
        <w:t>effective teaching strategies</w:t>
      </w:r>
      <w:r>
        <w:rPr>
          <w:lang w:val="en-US"/>
        </w:rPr>
        <w:t xml:space="preserve">. </w:t>
      </w:r>
    </w:p>
    <w:p w:rsidR="00600A7C" w:rsidRDefault="00600A7C" w:rsidP="00CA4992">
      <w:pPr>
        <w:spacing w:after="0" w:line="360" w:lineRule="auto"/>
        <w:ind w:firstLine="284"/>
        <w:rPr>
          <w:lang w:val="en-US"/>
        </w:rPr>
      </w:pPr>
      <w:r>
        <w:rPr>
          <w:lang w:val="en-US"/>
        </w:rPr>
        <w:t>O</w:t>
      </w:r>
      <w:r w:rsidRPr="00E616E6">
        <w:rPr>
          <w:lang w:val="en-US"/>
        </w:rPr>
        <w:t>ne approach that</w:t>
      </w:r>
      <w:r>
        <w:rPr>
          <w:lang w:val="en-US"/>
        </w:rPr>
        <w:t xml:space="preserve"> recently</w:t>
      </w:r>
      <w:r w:rsidRPr="00E616E6">
        <w:rPr>
          <w:lang w:val="en-US"/>
        </w:rPr>
        <w:t xml:space="preserve"> receive</w:t>
      </w:r>
      <w:r w:rsidR="001F7A71">
        <w:rPr>
          <w:lang w:val="en-US"/>
        </w:rPr>
        <w:t>d</w:t>
      </w:r>
      <w:r w:rsidRPr="00E616E6">
        <w:rPr>
          <w:lang w:val="en-US"/>
        </w:rPr>
        <w:t xml:space="preserve"> much attention</w:t>
      </w:r>
      <w:r>
        <w:rPr>
          <w:lang w:val="en-US"/>
        </w:rPr>
        <w:t xml:space="preserve"> </w:t>
      </w:r>
      <w:r w:rsidRPr="00E66B71">
        <w:rPr>
          <w:lang w:val="en-US"/>
        </w:rPr>
        <w:t>in both</w:t>
      </w:r>
      <w:r w:rsidR="00CA4992">
        <w:rPr>
          <w:lang w:val="en-US"/>
        </w:rPr>
        <w:t>,</w:t>
      </w:r>
      <w:r w:rsidRPr="00E66B71">
        <w:rPr>
          <w:lang w:val="en-US"/>
        </w:rPr>
        <w:t xml:space="preserve"> elementary and secondary schools</w:t>
      </w:r>
      <w:r w:rsidR="00CA4992">
        <w:rPr>
          <w:lang w:val="en-US"/>
        </w:rPr>
        <w:t>,</w:t>
      </w:r>
      <w:r w:rsidRPr="00E66B71">
        <w:rPr>
          <w:lang w:val="en-US"/>
        </w:rPr>
        <w:t xml:space="preserve"> is t</w:t>
      </w:r>
      <w:r w:rsidR="001F7A71">
        <w:rPr>
          <w:lang w:val="en-US"/>
        </w:rPr>
        <w:t>he use of educational technologies</w:t>
      </w:r>
      <w:r w:rsidRPr="00E66B71">
        <w:rPr>
          <w:lang w:val="en-US"/>
        </w:rPr>
        <w:t>.</w:t>
      </w:r>
      <w:r w:rsidRPr="00600A7C">
        <w:rPr>
          <w:lang w:val="en-US"/>
        </w:rPr>
        <w:t xml:space="preserve"> </w:t>
      </w:r>
      <w:r>
        <w:rPr>
          <w:lang w:val="en-US"/>
        </w:rPr>
        <w:t>E</w:t>
      </w:r>
      <w:r w:rsidRPr="00B1244D">
        <w:rPr>
          <w:lang w:val="en-US"/>
        </w:rPr>
        <w:t xml:space="preserve">vidence-based research </w:t>
      </w:r>
      <w:r>
        <w:rPr>
          <w:lang w:val="en-US"/>
        </w:rPr>
        <w:t>suggested</w:t>
      </w:r>
      <w:r w:rsidRPr="00B1244D">
        <w:rPr>
          <w:lang w:val="en-US"/>
        </w:rPr>
        <w:t xml:space="preserve"> </w:t>
      </w:r>
      <w:r>
        <w:rPr>
          <w:lang w:val="en-US"/>
        </w:rPr>
        <w:t xml:space="preserve">that </w:t>
      </w:r>
      <w:r w:rsidRPr="00B1244D">
        <w:rPr>
          <w:lang w:val="en-US"/>
        </w:rPr>
        <w:t xml:space="preserve">incorporate technology </w:t>
      </w:r>
      <w:r>
        <w:rPr>
          <w:lang w:val="en-US"/>
        </w:rPr>
        <w:t xml:space="preserve">in the mathematical classroom generally produce a positive effect </w:t>
      </w:r>
      <w:r w:rsidRPr="00AD7941">
        <w:rPr>
          <w:lang w:val="en-US"/>
        </w:rPr>
        <w:t>in comparison to traditional methods</w:t>
      </w:r>
      <w:r>
        <w:rPr>
          <w:lang w:val="en-US"/>
        </w:rPr>
        <w:t>, and that the impact is variable by educational technology type (Cheung &amp;</w:t>
      </w:r>
      <w:r w:rsidRPr="00AD7941">
        <w:rPr>
          <w:lang w:val="en-US"/>
        </w:rPr>
        <w:t xml:space="preserve"> </w:t>
      </w:r>
      <w:proofErr w:type="spellStart"/>
      <w:r w:rsidRPr="00AD7941">
        <w:rPr>
          <w:lang w:val="en-US"/>
        </w:rPr>
        <w:t>Slavin</w:t>
      </w:r>
      <w:proofErr w:type="spellEnd"/>
      <w:r>
        <w:rPr>
          <w:lang w:val="en-US"/>
        </w:rPr>
        <w:t>, 2013).</w:t>
      </w:r>
      <w:r w:rsidRPr="00B1244D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C7141E" w:rsidRDefault="00397F20" w:rsidP="00C7141E">
      <w:pPr>
        <w:spacing w:after="0" w:line="360" w:lineRule="auto"/>
        <w:ind w:firstLine="284"/>
        <w:rPr>
          <w:lang w:val="en-US"/>
        </w:rPr>
      </w:pPr>
      <w:r>
        <w:rPr>
          <w:lang w:val="en-US"/>
        </w:rPr>
        <w:t>In literature</w:t>
      </w:r>
      <w:r w:rsidR="00600A7C">
        <w:rPr>
          <w:lang w:val="en-US"/>
        </w:rPr>
        <w:t>, a</w:t>
      </w:r>
      <w:r w:rsidR="00600A7C" w:rsidRPr="00C960CF">
        <w:rPr>
          <w:lang w:val="en-US"/>
        </w:rPr>
        <w:t>n increasing</w:t>
      </w:r>
      <w:r w:rsidR="00600A7C">
        <w:rPr>
          <w:lang w:val="en-US"/>
        </w:rPr>
        <w:t xml:space="preserve"> </w:t>
      </w:r>
      <w:r w:rsidR="00600A7C" w:rsidRPr="00C960CF">
        <w:rPr>
          <w:lang w:val="en-US"/>
        </w:rPr>
        <w:t>number of studies</w:t>
      </w:r>
      <w:r w:rsidR="00600A7C">
        <w:rPr>
          <w:lang w:val="en-US"/>
        </w:rPr>
        <w:t xml:space="preserve"> investigated</w:t>
      </w:r>
      <w:r w:rsidR="00600A7C" w:rsidRPr="00C960CF">
        <w:rPr>
          <w:lang w:val="en-US"/>
        </w:rPr>
        <w:t xml:space="preserve"> the educational benefits of </w:t>
      </w:r>
      <w:r w:rsidR="00F6320E">
        <w:rPr>
          <w:lang w:val="en-US"/>
        </w:rPr>
        <w:t>video</w:t>
      </w:r>
      <w:r w:rsidR="00600A7C" w:rsidRPr="00C960CF">
        <w:rPr>
          <w:lang w:val="en-US"/>
        </w:rPr>
        <w:t xml:space="preserve"> games</w:t>
      </w:r>
      <w:r w:rsidR="00600A7C">
        <w:rPr>
          <w:lang w:val="en-US"/>
        </w:rPr>
        <w:t xml:space="preserve"> </w:t>
      </w:r>
      <w:r w:rsidR="00600A7C" w:rsidRPr="00C960CF">
        <w:rPr>
          <w:lang w:val="en-US"/>
        </w:rPr>
        <w:t>in encouraging</w:t>
      </w:r>
      <w:r w:rsidR="00600A7C">
        <w:rPr>
          <w:lang w:val="en-US"/>
        </w:rPr>
        <w:t xml:space="preserve"> mathematical</w:t>
      </w:r>
      <w:r w:rsidR="00600A7C" w:rsidRPr="00C960CF">
        <w:rPr>
          <w:lang w:val="en-US"/>
        </w:rPr>
        <w:t xml:space="preserve"> </w:t>
      </w:r>
      <w:r w:rsidR="00F6320E">
        <w:rPr>
          <w:lang w:val="en-US"/>
        </w:rPr>
        <w:t>motivation</w:t>
      </w:r>
      <w:r w:rsidR="00600A7C">
        <w:rPr>
          <w:lang w:val="en-US"/>
        </w:rPr>
        <w:t xml:space="preserve"> (e.g. </w:t>
      </w:r>
      <w:proofErr w:type="spellStart"/>
      <w:r w:rsidR="00600A7C" w:rsidRPr="00EC43BC">
        <w:rPr>
          <w:lang w:val="en-US"/>
        </w:rPr>
        <w:t>Erhel</w:t>
      </w:r>
      <w:proofErr w:type="spellEnd"/>
      <w:r w:rsidR="00600A7C" w:rsidRPr="00EC43BC">
        <w:rPr>
          <w:lang w:val="en-US"/>
        </w:rPr>
        <w:t xml:space="preserve"> &amp; </w:t>
      </w:r>
      <w:proofErr w:type="spellStart"/>
      <w:r w:rsidR="00600A7C" w:rsidRPr="00EC43BC">
        <w:rPr>
          <w:lang w:val="en-US"/>
        </w:rPr>
        <w:t>Jamet</w:t>
      </w:r>
      <w:proofErr w:type="spellEnd"/>
      <w:r w:rsidR="00600A7C" w:rsidRPr="00EC43BC">
        <w:rPr>
          <w:lang w:val="en-US"/>
        </w:rPr>
        <w:t xml:space="preserve">, 2013; </w:t>
      </w:r>
      <w:proofErr w:type="spellStart"/>
      <w:r w:rsidR="00600A7C" w:rsidRPr="00EC43BC">
        <w:rPr>
          <w:lang w:val="en-US"/>
        </w:rPr>
        <w:t>Kebritchi</w:t>
      </w:r>
      <w:proofErr w:type="spellEnd"/>
      <w:r w:rsidR="00600A7C" w:rsidRPr="00EC43BC">
        <w:rPr>
          <w:lang w:val="en-US"/>
        </w:rPr>
        <w:t xml:space="preserve">, </w:t>
      </w:r>
      <w:proofErr w:type="spellStart"/>
      <w:r w:rsidR="00600A7C" w:rsidRPr="00EC43BC">
        <w:rPr>
          <w:lang w:val="en-US"/>
        </w:rPr>
        <w:t>Hirumi</w:t>
      </w:r>
      <w:proofErr w:type="spellEnd"/>
      <w:r w:rsidR="00600A7C" w:rsidRPr="00EC43BC">
        <w:rPr>
          <w:lang w:val="en-US"/>
        </w:rPr>
        <w:t>, Bai, 2010)</w:t>
      </w:r>
      <w:r w:rsidR="00600A7C" w:rsidRPr="00C960CF">
        <w:rPr>
          <w:lang w:val="en-US"/>
        </w:rPr>
        <w:t>.</w:t>
      </w:r>
      <w:r w:rsidR="000E051F" w:rsidRPr="000E051F">
        <w:rPr>
          <w:lang w:val="en-US"/>
        </w:rPr>
        <w:t xml:space="preserve"> </w:t>
      </w:r>
      <w:r w:rsidR="000E051F">
        <w:rPr>
          <w:lang w:val="en-US"/>
        </w:rPr>
        <w:t xml:space="preserve">As stated Prensky (2002), </w:t>
      </w:r>
      <w:r w:rsidR="001F7A71">
        <w:rPr>
          <w:lang w:val="en-US"/>
        </w:rPr>
        <w:t>“</w:t>
      </w:r>
      <w:r w:rsidR="000E051F" w:rsidRPr="000E051F">
        <w:rPr>
          <w:i/>
          <w:lang w:val="en-US"/>
        </w:rPr>
        <w:t>students’ motives for learning are a mixture of intrinsic goals and extrinsic rewards, combined with psychological factors</w:t>
      </w:r>
      <w:r w:rsidR="001F7A71">
        <w:rPr>
          <w:i/>
          <w:lang w:val="en-US"/>
        </w:rPr>
        <w:t>”</w:t>
      </w:r>
      <w:r w:rsidR="000E051F">
        <w:rPr>
          <w:i/>
          <w:lang w:val="en-US"/>
        </w:rPr>
        <w:t xml:space="preserve"> (p.2)</w:t>
      </w:r>
      <w:r w:rsidR="000E051F">
        <w:rPr>
          <w:lang w:val="en-US"/>
        </w:rPr>
        <w:t xml:space="preserve"> and video-game can stimulate their interest, because </w:t>
      </w:r>
      <w:r w:rsidR="00CA4992">
        <w:rPr>
          <w:lang w:val="en-US"/>
        </w:rPr>
        <w:t xml:space="preserve">play a game </w:t>
      </w:r>
      <w:r w:rsidR="000E051F" w:rsidRPr="000E051F">
        <w:rPr>
          <w:lang w:val="en-US"/>
        </w:rPr>
        <w:t>is generally engaging</w:t>
      </w:r>
      <w:r w:rsidR="00CA4992">
        <w:rPr>
          <w:lang w:val="en-US"/>
        </w:rPr>
        <w:t xml:space="preserve"> (Prensky 2002)</w:t>
      </w:r>
      <w:r>
        <w:rPr>
          <w:lang w:val="en-US"/>
        </w:rPr>
        <w:t>; it</w:t>
      </w:r>
      <w:r w:rsidR="00CA4992">
        <w:rPr>
          <w:lang w:val="en-US"/>
        </w:rPr>
        <w:t xml:space="preserve"> contain challenge</w:t>
      </w:r>
      <w:r>
        <w:rPr>
          <w:lang w:val="en-US"/>
        </w:rPr>
        <w:t>s</w:t>
      </w:r>
      <w:r w:rsidR="00CA4992">
        <w:rPr>
          <w:lang w:val="en-US"/>
        </w:rPr>
        <w:t>, invite curiosity</w:t>
      </w:r>
      <w:r w:rsidR="00CA4992" w:rsidRPr="00CA4992">
        <w:rPr>
          <w:lang w:val="en-US"/>
        </w:rPr>
        <w:t xml:space="preserve"> and fantasy</w:t>
      </w:r>
      <w:r w:rsidR="00CA4992">
        <w:rPr>
          <w:lang w:val="en-US"/>
        </w:rPr>
        <w:t xml:space="preserve"> (Malone &amp; Lepper, </w:t>
      </w:r>
      <w:r w:rsidR="00CA4992" w:rsidRPr="00CA4992">
        <w:rPr>
          <w:lang w:val="en-US"/>
        </w:rPr>
        <w:t>198</w:t>
      </w:r>
      <w:r w:rsidR="00CA4992">
        <w:rPr>
          <w:lang w:val="en-US"/>
        </w:rPr>
        <w:t>7)</w:t>
      </w:r>
      <w:r w:rsidR="00C7141E">
        <w:rPr>
          <w:lang w:val="en-US"/>
        </w:rPr>
        <w:t>,</w:t>
      </w:r>
      <w:r w:rsidR="00CA4992">
        <w:rPr>
          <w:lang w:val="en-US"/>
        </w:rPr>
        <w:t xml:space="preserve"> and </w:t>
      </w:r>
      <w:r w:rsidR="00EC43BC" w:rsidRPr="00EC43BC">
        <w:rPr>
          <w:lang w:val="en-US"/>
        </w:rPr>
        <w:t>encourage students to explore</w:t>
      </w:r>
      <w:r w:rsidR="00CA4992">
        <w:rPr>
          <w:lang w:val="en-US"/>
        </w:rPr>
        <w:t xml:space="preserve"> a subject and</w:t>
      </w:r>
      <w:r w:rsidR="00EC43BC">
        <w:rPr>
          <w:lang w:val="en-US"/>
        </w:rPr>
        <w:t xml:space="preserve"> </w:t>
      </w:r>
      <w:r w:rsidR="00EC43BC" w:rsidRPr="00EC43BC">
        <w:rPr>
          <w:lang w:val="en-US"/>
        </w:rPr>
        <w:t>learn</w:t>
      </w:r>
      <w:r w:rsidR="00EC43BC">
        <w:rPr>
          <w:lang w:val="en-US"/>
        </w:rPr>
        <w:t>ing by doing (Annetta et al., 2009)</w:t>
      </w:r>
      <w:r w:rsidR="00CA4992">
        <w:rPr>
          <w:lang w:val="en-US"/>
        </w:rPr>
        <w:t>.</w:t>
      </w:r>
    </w:p>
    <w:p w:rsidR="00C7141E" w:rsidRDefault="00C7141E" w:rsidP="00C7141E">
      <w:pPr>
        <w:spacing w:after="0" w:line="360" w:lineRule="auto"/>
        <w:ind w:firstLine="284"/>
        <w:rPr>
          <w:lang w:val="en-US"/>
        </w:rPr>
      </w:pPr>
      <w:r>
        <w:rPr>
          <w:lang w:val="en-US"/>
        </w:rPr>
        <w:t>Motivation, in turn, allow to understand</w:t>
      </w:r>
      <w:r w:rsidRPr="00375668">
        <w:rPr>
          <w:lang w:val="en-US"/>
        </w:rPr>
        <w:t xml:space="preserve"> the reason</w:t>
      </w:r>
      <w:r>
        <w:rPr>
          <w:lang w:val="en-US"/>
        </w:rPr>
        <w:t>s that lead</w:t>
      </w:r>
      <w:r w:rsidRPr="00375668">
        <w:rPr>
          <w:lang w:val="en-US"/>
        </w:rPr>
        <w:t xml:space="preserve"> a student to do a determined task</w:t>
      </w:r>
      <w:r>
        <w:rPr>
          <w:lang w:val="en-US"/>
        </w:rPr>
        <w:t>,</w:t>
      </w:r>
      <w:r w:rsidRPr="00375668">
        <w:rPr>
          <w:lang w:val="en-US"/>
        </w:rPr>
        <w:t xml:space="preserve"> such</w:t>
      </w:r>
      <w:r>
        <w:rPr>
          <w:lang w:val="en-US"/>
        </w:rPr>
        <w:t xml:space="preserve"> as a math homework</w:t>
      </w:r>
      <w:r w:rsidRPr="00375668">
        <w:rPr>
          <w:lang w:val="en-US"/>
        </w:rPr>
        <w:t>,</w:t>
      </w:r>
      <w:r>
        <w:rPr>
          <w:lang w:val="en-US"/>
        </w:rPr>
        <w:t xml:space="preserve"> and</w:t>
      </w:r>
      <w:r w:rsidRPr="00375668">
        <w:rPr>
          <w:lang w:val="en-US"/>
        </w:rPr>
        <w:t xml:space="preserve"> that influence its performance and persistence in the face of difficul</w:t>
      </w:r>
      <w:r>
        <w:rPr>
          <w:lang w:val="en-US"/>
        </w:rPr>
        <w:t>ties (</w:t>
      </w:r>
      <w:proofErr w:type="spellStart"/>
      <w:r>
        <w:rPr>
          <w:lang w:val="en-US"/>
        </w:rPr>
        <w:t>Wigfield</w:t>
      </w:r>
      <w:proofErr w:type="spellEnd"/>
      <w:r>
        <w:rPr>
          <w:lang w:val="en-US"/>
        </w:rPr>
        <w:t xml:space="preserve"> &amp; Cambria, 2010)</w:t>
      </w:r>
      <w:r w:rsidRPr="00375668">
        <w:rPr>
          <w:lang w:val="en-US"/>
        </w:rPr>
        <w:t>.</w:t>
      </w:r>
      <w:r>
        <w:rPr>
          <w:lang w:val="en-US"/>
        </w:rPr>
        <w:t xml:space="preserve"> </w:t>
      </w:r>
      <w:r w:rsidR="006A5613" w:rsidRPr="006A5613">
        <w:rPr>
          <w:lang w:val="en-US"/>
        </w:rPr>
        <w:t xml:space="preserve">For example, expectancies for success and related construct as self-efficacy or </w:t>
      </w:r>
      <w:r w:rsidR="00B8303B">
        <w:rPr>
          <w:lang w:val="en-US"/>
        </w:rPr>
        <w:t>confidence</w:t>
      </w:r>
      <w:r w:rsidR="00AF256F">
        <w:rPr>
          <w:lang w:val="en-US"/>
        </w:rPr>
        <w:t>,</w:t>
      </w:r>
      <w:r w:rsidR="006A5613" w:rsidRPr="006A5613">
        <w:rPr>
          <w:lang w:val="en-US"/>
        </w:rPr>
        <w:t xml:space="preserve"> </w:t>
      </w:r>
      <w:r w:rsidR="0053683E">
        <w:rPr>
          <w:lang w:val="en-US"/>
        </w:rPr>
        <w:t xml:space="preserve">that </w:t>
      </w:r>
      <w:r w:rsidR="006A5613" w:rsidRPr="006A5613">
        <w:rPr>
          <w:lang w:val="en-US"/>
        </w:rPr>
        <w:t>have a central role in many motivational theories (Bandura, 19</w:t>
      </w:r>
      <w:r w:rsidR="007C496B">
        <w:rPr>
          <w:lang w:val="en-US"/>
        </w:rPr>
        <w:t>97</w:t>
      </w:r>
      <w:r w:rsidR="006A5613" w:rsidRPr="006A5613">
        <w:rPr>
          <w:lang w:val="en-US"/>
        </w:rPr>
        <w:t>;</w:t>
      </w:r>
      <w:r w:rsidR="007C496B">
        <w:rPr>
          <w:lang w:val="en-US"/>
        </w:rPr>
        <w:t xml:space="preserve"> Atkinson, 1957, Eccles et al., 1983</w:t>
      </w:r>
      <w:r w:rsidR="0053683E">
        <w:rPr>
          <w:lang w:val="en-US"/>
        </w:rPr>
        <w:t xml:space="preserve">), </w:t>
      </w:r>
      <w:r w:rsidR="00B8303B">
        <w:rPr>
          <w:lang w:val="en-US"/>
        </w:rPr>
        <w:t xml:space="preserve">are considered </w:t>
      </w:r>
      <w:r w:rsidR="0053683E">
        <w:rPr>
          <w:lang w:val="en-US"/>
        </w:rPr>
        <w:t xml:space="preserve">the </w:t>
      </w:r>
      <w:r w:rsidR="0053683E" w:rsidRPr="0053683E">
        <w:rPr>
          <w:lang w:val="en-US"/>
        </w:rPr>
        <w:t>str</w:t>
      </w:r>
      <w:r w:rsidR="0053683E">
        <w:rPr>
          <w:lang w:val="en-US"/>
        </w:rPr>
        <w:t xml:space="preserve">ongest psychological predictors </w:t>
      </w:r>
      <w:r w:rsidR="0053683E" w:rsidRPr="0053683E">
        <w:rPr>
          <w:lang w:val="en-US"/>
        </w:rPr>
        <w:t xml:space="preserve">of </w:t>
      </w:r>
      <w:r w:rsidR="001B1B5B">
        <w:rPr>
          <w:lang w:val="en-US"/>
        </w:rPr>
        <w:t xml:space="preserve">achievement </w:t>
      </w:r>
      <w:r w:rsidR="001F7A71" w:rsidRPr="0053683E">
        <w:rPr>
          <w:lang w:val="en-US"/>
        </w:rPr>
        <w:t xml:space="preserve">in </w:t>
      </w:r>
      <w:r w:rsidR="001F7A71">
        <w:rPr>
          <w:lang w:val="en-US"/>
        </w:rPr>
        <w:t>different domains such as math (</w:t>
      </w:r>
      <w:r w:rsidR="007C496B">
        <w:rPr>
          <w:lang w:val="en-US"/>
        </w:rPr>
        <w:t xml:space="preserve">e.g., Eccles &amp; </w:t>
      </w:r>
      <w:proofErr w:type="spellStart"/>
      <w:r w:rsidR="007C496B">
        <w:rPr>
          <w:lang w:val="en-US"/>
        </w:rPr>
        <w:t>Wigfield</w:t>
      </w:r>
      <w:proofErr w:type="spellEnd"/>
      <w:r w:rsidR="007C496B">
        <w:rPr>
          <w:lang w:val="en-US"/>
        </w:rPr>
        <w:t>, 2002</w:t>
      </w:r>
      <w:r w:rsidR="0053683E">
        <w:rPr>
          <w:lang w:val="en-US"/>
        </w:rPr>
        <w:t>).</w:t>
      </w:r>
      <w:r w:rsidR="00AF256F">
        <w:rPr>
          <w:lang w:val="en-US"/>
        </w:rPr>
        <w:t xml:space="preserve"> </w:t>
      </w:r>
    </w:p>
    <w:p w:rsidR="00C7141E" w:rsidRDefault="00B8303B" w:rsidP="00A142C2">
      <w:pPr>
        <w:spacing w:after="0" w:line="360" w:lineRule="auto"/>
        <w:ind w:firstLine="284"/>
        <w:rPr>
          <w:lang w:val="en-US"/>
        </w:rPr>
      </w:pPr>
      <w:r>
        <w:rPr>
          <w:lang w:val="en-US"/>
        </w:rPr>
        <w:t>Career aspiration</w:t>
      </w:r>
      <w:r w:rsidR="001F7A71">
        <w:rPr>
          <w:lang w:val="en-US"/>
        </w:rPr>
        <w:t>s</w:t>
      </w:r>
      <w:r>
        <w:rPr>
          <w:lang w:val="en-US"/>
        </w:rPr>
        <w:t xml:space="preserve"> and c</w:t>
      </w:r>
      <w:r w:rsidRPr="00B8303B">
        <w:rPr>
          <w:lang w:val="en-US"/>
        </w:rPr>
        <w:t>urrent activity choice, including taking math classes</w:t>
      </w:r>
      <w:r>
        <w:rPr>
          <w:lang w:val="en-US"/>
        </w:rPr>
        <w:t xml:space="preserve"> are</w:t>
      </w:r>
      <w:r w:rsidRPr="00B8303B">
        <w:rPr>
          <w:lang w:val="en-US"/>
        </w:rPr>
        <w:t xml:space="preserve"> </w:t>
      </w:r>
      <w:r w:rsidR="00857DCA">
        <w:rPr>
          <w:lang w:val="en-US"/>
        </w:rPr>
        <w:t>instead</w:t>
      </w:r>
      <w:r w:rsidR="00C7141E">
        <w:rPr>
          <w:lang w:val="en-US"/>
        </w:rPr>
        <w:t>,</w:t>
      </w:r>
      <w:r w:rsidR="00AF256F">
        <w:rPr>
          <w:lang w:val="en-US"/>
        </w:rPr>
        <w:t xml:space="preserve"> mainly </w:t>
      </w:r>
      <w:r>
        <w:rPr>
          <w:lang w:val="en-US"/>
        </w:rPr>
        <w:t xml:space="preserve">influenced by the subjective value </w:t>
      </w:r>
      <w:r w:rsidR="001B1B5B">
        <w:rPr>
          <w:lang w:val="en-US"/>
        </w:rPr>
        <w:t xml:space="preserve">placed on the task </w:t>
      </w:r>
      <w:r w:rsidRPr="00B8303B">
        <w:rPr>
          <w:lang w:val="en-US"/>
        </w:rPr>
        <w:t xml:space="preserve">(e.g., </w:t>
      </w:r>
      <w:proofErr w:type="spellStart"/>
      <w:r w:rsidRPr="00B8303B">
        <w:rPr>
          <w:lang w:val="en-US"/>
        </w:rPr>
        <w:t>Wigfield</w:t>
      </w:r>
      <w:proofErr w:type="spellEnd"/>
      <w:r w:rsidRPr="00B8303B">
        <w:rPr>
          <w:lang w:val="en-US"/>
        </w:rPr>
        <w:t xml:space="preserve"> &amp; Eccles, 2000).</w:t>
      </w:r>
      <w:r w:rsidR="00387DEC">
        <w:rPr>
          <w:lang w:val="en-US"/>
        </w:rPr>
        <w:t xml:space="preserve"> V</w:t>
      </w:r>
      <w:r w:rsidR="00387DEC" w:rsidRPr="00387DEC">
        <w:rPr>
          <w:lang w:val="en-US"/>
        </w:rPr>
        <w:t xml:space="preserve">alues </w:t>
      </w:r>
      <w:r w:rsidR="00A142C2">
        <w:rPr>
          <w:lang w:val="en-US"/>
        </w:rPr>
        <w:t>considered</w:t>
      </w:r>
      <w:r w:rsidR="00387DEC" w:rsidRPr="00387DEC">
        <w:rPr>
          <w:lang w:val="en-US"/>
        </w:rPr>
        <w:t xml:space="preserve"> from the </w:t>
      </w:r>
      <w:r w:rsidR="00387DEC">
        <w:rPr>
          <w:lang w:val="en-US"/>
        </w:rPr>
        <w:t xml:space="preserve">perspective of expectancy-value </w:t>
      </w:r>
      <w:r w:rsidR="00387DEC" w:rsidRPr="00387DEC">
        <w:rPr>
          <w:lang w:val="en-US"/>
        </w:rPr>
        <w:t>theor</w:t>
      </w:r>
      <w:r w:rsidR="00236EAB">
        <w:rPr>
          <w:lang w:val="en-US"/>
        </w:rPr>
        <w:t>y (Eccles</w:t>
      </w:r>
      <w:r w:rsidR="00387DEC">
        <w:rPr>
          <w:lang w:val="en-US"/>
        </w:rPr>
        <w:t xml:space="preserve"> et al., 1983)</w:t>
      </w:r>
      <w:r w:rsidR="00A142C2">
        <w:rPr>
          <w:lang w:val="en-US"/>
        </w:rPr>
        <w:t>, and studied originally in t</w:t>
      </w:r>
      <w:r w:rsidR="00A142C2" w:rsidRPr="00A142C2">
        <w:rPr>
          <w:lang w:val="en-US"/>
        </w:rPr>
        <w:t>he mathematics achievement</w:t>
      </w:r>
      <w:r w:rsidR="00A142C2">
        <w:rPr>
          <w:lang w:val="en-US"/>
        </w:rPr>
        <w:t xml:space="preserve"> domain, </w:t>
      </w:r>
      <w:r w:rsidR="00387DEC">
        <w:rPr>
          <w:lang w:val="en-US"/>
        </w:rPr>
        <w:t>are a broad construct that include</w:t>
      </w:r>
      <w:r w:rsidR="00387DEC" w:rsidRPr="001B1B5B">
        <w:rPr>
          <w:lang w:val="en-US"/>
        </w:rPr>
        <w:t xml:space="preserve"> needs, goals, </w:t>
      </w:r>
      <w:r w:rsidR="00387DEC">
        <w:rPr>
          <w:lang w:val="en-US"/>
        </w:rPr>
        <w:t xml:space="preserve">and </w:t>
      </w:r>
      <w:r w:rsidR="00387DEC" w:rsidRPr="001B1B5B">
        <w:rPr>
          <w:lang w:val="en-US"/>
        </w:rPr>
        <w:t>motivational orientations</w:t>
      </w:r>
      <w:r w:rsidR="004B669F">
        <w:rPr>
          <w:lang w:val="en-US"/>
        </w:rPr>
        <w:t xml:space="preserve"> and they reflect the importance, interest or utility assigned by various individuals to the same activity.</w:t>
      </w:r>
      <w:r w:rsidR="00A142C2">
        <w:rPr>
          <w:lang w:val="en-US"/>
        </w:rPr>
        <w:t xml:space="preserve"> </w:t>
      </w:r>
      <w:r w:rsidR="000341D7">
        <w:rPr>
          <w:lang w:val="en-US"/>
        </w:rPr>
        <w:t>Because individuals tend to engage in valued activities, values</w:t>
      </w:r>
      <w:r w:rsidR="00A142C2">
        <w:rPr>
          <w:lang w:val="en-US"/>
        </w:rPr>
        <w:t xml:space="preserve"> ha</w:t>
      </w:r>
      <w:r w:rsidR="000341D7">
        <w:rPr>
          <w:lang w:val="en-US"/>
        </w:rPr>
        <w:t>ve</w:t>
      </w:r>
      <w:r w:rsidR="00A142C2">
        <w:rPr>
          <w:lang w:val="en-US"/>
        </w:rPr>
        <w:t xml:space="preserve"> behavioral and motivational consequences </w:t>
      </w:r>
      <w:r w:rsidR="00C7141E" w:rsidRPr="00C7141E">
        <w:rPr>
          <w:lang w:val="en-US"/>
        </w:rPr>
        <w:t>(Eccles</w:t>
      </w:r>
      <w:r w:rsidR="00A142C2">
        <w:rPr>
          <w:lang w:val="en-US"/>
        </w:rPr>
        <w:t>, 1987</w:t>
      </w:r>
      <w:r w:rsidR="00C7141E" w:rsidRPr="00C7141E">
        <w:rPr>
          <w:lang w:val="en-US"/>
        </w:rPr>
        <w:t>).</w:t>
      </w:r>
    </w:p>
    <w:p w:rsidR="00AF256F" w:rsidRDefault="001F7A71" w:rsidP="007F52F9">
      <w:pPr>
        <w:spacing w:after="0" w:line="360" w:lineRule="auto"/>
        <w:rPr>
          <w:lang w:val="en-US"/>
        </w:rPr>
      </w:pPr>
      <w:r>
        <w:rPr>
          <w:lang w:val="en-US"/>
        </w:rPr>
        <w:t>……………………..</w:t>
      </w:r>
    </w:p>
    <w:p w:rsidR="00AF256F" w:rsidRPr="00174B63" w:rsidRDefault="008331DD" w:rsidP="00857DCA">
      <w:pPr>
        <w:spacing w:after="0" w:line="360" w:lineRule="auto"/>
        <w:rPr>
          <w:b/>
          <w:lang w:val="en-US"/>
        </w:rPr>
      </w:pPr>
      <w:r w:rsidRPr="00174B63">
        <w:rPr>
          <w:b/>
          <w:lang w:val="en-US"/>
        </w:rPr>
        <w:t>Recent Meta-Analyses</w:t>
      </w:r>
      <w:r w:rsidR="007F52F9" w:rsidRPr="00174B63">
        <w:rPr>
          <w:b/>
          <w:lang w:val="en-US"/>
        </w:rPr>
        <w:t>…</w:t>
      </w:r>
    </w:p>
    <w:p w:rsidR="007F52F9" w:rsidRPr="00174B63" w:rsidRDefault="007F52F9" w:rsidP="000B3EEB">
      <w:pPr>
        <w:spacing w:after="0" w:line="360" w:lineRule="auto"/>
        <w:rPr>
          <w:b/>
          <w:lang w:val="en-US"/>
        </w:rPr>
      </w:pPr>
    </w:p>
    <w:p w:rsidR="000B3EEB" w:rsidRDefault="000B3EEB" w:rsidP="000B3EEB">
      <w:pPr>
        <w:spacing w:after="0" w:line="360" w:lineRule="auto"/>
        <w:rPr>
          <w:b/>
          <w:lang w:val="en-US"/>
        </w:rPr>
      </w:pPr>
      <w:r w:rsidRPr="000B3EEB">
        <w:rPr>
          <w:b/>
          <w:lang w:val="en-US"/>
        </w:rPr>
        <w:t>Objectives</w:t>
      </w:r>
    </w:p>
    <w:p w:rsidR="000B3EEB" w:rsidRDefault="000B3EEB" w:rsidP="000B3EEB">
      <w:pPr>
        <w:spacing w:after="0" w:line="360" w:lineRule="auto"/>
        <w:rPr>
          <w:lang w:val="en-US"/>
        </w:rPr>
      </w:pPr>
      <w:r w:rsidRPr="000B3EEB">
        <w:rPr>
          <w:lang w:val="en-US"/>
        </w:rPr>
        <w:t>Aim of the present meta-analysis is to answer the following research questions:</w:t>
      </w:r>
    </w:p>
    <w:p w:rsidR="006C4E5C" w:rsidRDefault="006C4E5C" w:rsidP="006C4E5C">
      <w:pPr>
        <w:spacing w:after="0" w:line="360" w:lineRule="auto"/>
        <w:rPr>
          <w:lang w:val="en-CA"/>
        </w:rPr>
      </w:pPr>
      <w:r>
        <w:rPr>
          <w:lang w:val="en-CA"/>
        </w:rPr>
        <w:t xml:space="preserve">1. What impact does the use of </w:t>
      </w:r>
      <w:proofErr w:type="gramStart"/>
      <w:r>
        <w:rPr>
          <w:lang w:val="en-CA"/>
        </w:rPr>
        <w:t>an</w:t>
      </w:r>
      <w:proofErr w:type="gramEnd"/>
      <w:r>
        <w:rPr>
          <w:lang w:val="en-CA"/>
        </w:rPr>
        <w:t xml:space="preserve"> video-</w:t>
      </w:r>
      <w:r w:rsidRPr="006C4E5C">
        <w:rPr>
          <w:lang w:val="en-CA"/>
        </w:rPr>
        <w:t>game for mathematics education have on</w:t>
      </w:r>
      <w:r w:rsidR="00284457">
        <w:rPr>
          <w:lang w:val="en-CA"/>
        </w:rPr>
        <w:t xml:space="preserve"> </w:t>
      </w:r>
      <w:r w:rsidRPr="006C4E5C">
        <w:rPr>
          <w:lang w:val="en-CA"/>
        </w:rPr>
        <w:t xml:space="preserve">students’ </w:t>
      </w:r>
      <w:r>
        <w:rPr>
          <w:lang w:val="en-CA"/>
        </w:rPr>
        <w:t>motivation</w:t>
      </w:r>
      <w:r w:rsidRPr="006C4E5C">
        <w:rPr>
          <w:lang w:val="en-CA"/>
        </w:rPr>
        <w:t xml:space="preserve"> towards mathematics?</w:t>
      </w:r>
    </w:p>
    <w:p w:rsidR="006C4E5C" w:rsidRPr="00F82FC1" w:rsidRDefault="006C4E5C" w:rsidP="006C4E5C">
      <w:pPr>
        <w:spacing w:after="0" w:line="360" w:lineRule="auto"/>
        <w:rPr>
          <w:lang w:val="en-CA"/>
        </w:rPr>
      </w:pPr>
      <w:r>
        <w:rPr>
          <w:lang w:val="en-CA"/>
        </w:rPr>
        <w:t xml:space="preserve">2. </w:t>
      </w:r>
      <w:r w:rsidRPr="006C4E5C">
        <w:rPr>
          <w:lang w:val="en-CA"/>
        </w:rPr>
        <w:t xml:space="preserve">Is </w:t>
      </w:r>
      <w:r w:rsidR="003327AB">
        <w:rPr>
          <w:lang w:val="en-CA"/>
        </w:rPr>
        <w:t xml:space="preserve">the </w:t>
      </w:r>
      <w:r>
        <w:rPr>
          <w:lang w:val="en-US"/>
        </w:rPr>
        <w:t xml:space="preserve">length of the intervention </w:t>
      </w:r>
      <w:r>
        <w:rPr>
          <w:lang w:val="en-CA"/>
        </w:rPr>
        <w:t>related to video-</w:t>
      </w:r>
      <w:r w:rsidR="001F7A71">
        <w:rPr>
          <w:lang w:val="en-CA"/>
        </w:rPr>
        <w:t>games</w:t>
      </w:r>
      <w:r w:rsidRPr="006C4E5C">
        <w:rPr>
          <w:lang w:val="en-CA"/>
        </w:rPr>
        <w:t xml:space="preserve"> effectiveness on changing students’ </w:t>
      </w:r>
      <w:r>
        <w:rPr>
          <w:lang w:val="en-CA"/>
        </w:rPr>
        <w:t xml:space="preserve">motivation </w:t>
      </w:r>
      <w:r w:rsidRPr="006C4E5C">
        <w:rPr>
          <w:lang w:val="en-CA"/>
        </w:rPr>
        <w:t>towards mathematics?</w:t>
      </w:r>
    </w:p>
    <w:p w:rsidR="00F82FC1" w:rsidRPr="00F82FC1" w:rsidRDefault="00F82FC1" w:rsidP="00F82FC1">
      <w:pPr>
        <w:spacing w:after="0" w:line="360" w:lineRule="auto"/>
        <w:rPr>
          <w:lang w:val="en-CA"/>
        </w:rPr>
      </w:pPr>
      <w:r>
        <w:rPr>
          <w:lang w:val="en-CA"/>
        </w:rPr>
        <w:t>3</w:t>
      </w:r>
      <w:r w:rsidRPr="00F82FC1">
        <w:rPr>
          <w:lang w:val="en-CA"/>
        </w:rPr>
        <w:t xml:space="preserve">. </w:t>
      </w:r>
      <w:r w:rsidR="003327AB" w:rsidRPr="003327AB">
        <w:rPr>
          <w:lang w:val="en-CA"/>
        </w:rPr>
        <w:t>Does</w:t>
      </w:r>
      <w:r w:rsidR="003327AB">
        <w:rPr>
          <w:lang w:val="en-CA"/>
        </w:rPr>
        <w:t xml:space="preserve"> t</w:t>
      </w:r>
      <w:r w:rsidRPr="00F82FC1">
        <w:rPr>
          <w:lang w:val="en-CA"/>
        </w:rPr>
        <w:t>he type of technological support (</w:t>
      </w:r>
      <w:r>
        <w:rPr>
          <w:lang w:val="en-CA"/>
        </w:rPr>
        <w:t xml:space="preserve">personal </w:t>
      </w:r>
      <w:r w:rsidRPr="00F82FC1">
        <w:rPr>
          <w:lang w:val="en-CA"/>
        </w:rPr>
        <w:t>computer</w:t>
      </w:r>
      <w:r>
        <w:rPr>
          <w:lang w:val="en-CA"/>
        </w:rPr>
        <w:t>, console,</w:t>
      </w:r>
      <w:r w:rsidRPr="00F82FC1">
        <w:rPr>
          <w:lang w:val="en-CA"/>
        </w:rPr>
        <w:t xml:space="preserve"> app) influence the success of the intervention?</w:t>
      </w:r>
      <w:r>
        <w:rPr>
          <w:lang w:val="en-CA"/>
        </w:rPr>
        <w:t xml:space="preserve"> </w:t>
      </w:r>
    </w:p>
    <w:p w:rsidR="00F82FC1" w:rsidRPr="00F82FC1" w:rsidRDefault="00F82FC1" w:rsidP="000B3EEB">
      <w:pPr>
        <w:spacing w:after="0" w:line="360" w:lineRule="auto"/>
        <w:rPr>
          <w:lang w:val="en-CA"/>
        </w:rPr>
      </w:pPr>
      <w:r>
        <w:rPr>
          <w:lang w:val="en-CA"/>
        </w:rPr>
        <w:t>4</w:t>
      </w:r>
      <w:r w:rsidRPr="00F82FC1">
        <w:rPr>
          <w:lang w:val="en-CA"/>
        </w:rPr>
        <w:t xml:space="preserve">. </w:t>
      </w:r>
      <w:r w:rsidR="003327AB">
        <w:rPr>
          <w:lang w:val="en-CA"/>
        </w:rPr>
        <w:t>A</w:t>
      </w:r>
      <w:r w:rsidR="003327AB" w:rsidRPr="00F82FC1">
        <w:rPr>
          <w:lang w:val="en-CA"/>
        </w:rPr>
        <w:t xml:space="preserve">re </w:t>
      </w:r>
      <w:r w:rsidR="003327AB">
        <w:rPr>
          <w:lang w:val="en-CA"/>
        </w:rPr>
        <w:t>t</w:t>
      </w:r>
      <w:r w:rsidRPr="00F82FC1">
        <w:rPr>
          <w:lang w:val="en-CA"/>
        </w:rPr>
        <w:t xml:space="preserve">here </w:t>
      </w:r>
      <w:r w:rsidR="000874E0">
        <w:rPr>
          <w:lang w:val="en-CA"/>
        </w:rPr>
        <w:t xml:space="preserve">substantial </w:t>
      </w:r>
      <w:r w:rsidRPr="00F82FC1">
        <w:rPr>
          <w:lang w:val="en-CA"/>
        </w:rPr>
        <w:t>differences depending on level of education (primary vs. secondary)?</w:t>
      </w:r>
    </w:p>
    <w:p w:rsidR="000B3EEB" w:rsidRDefault="000B3EEB" w:rsidP="000B3EEB">
      <w:pPr>
        <w:spacing w:after="0" w:line="360" w:lineRule="auto"/>
        <w:jc w:val="center"/>
        <w:rPr>
          <w:b/>
          <w:lang w:val="en-US"/>
        </w:rPr>
      </w:pPr>
    </w:p>
    <w:p w:rsidR="00350EE8" w:rsidRPr="00350EE8" w:rsidRDefault="00350EE8" w:rsidP="000B3EEB">
      <w:pPr>
        <w:spacing w:after="0" w:line="360" w:lineRule="auto"/>
        <w:jc w:val="center"/>
        <w:rPr>
          <w:b/>
          <w:lang w:val="en-US"/>
        </w:rPr>
      </w:pPr>
      <w:r w:rsidRPr="00350EE8">
        <w:rPr>
          <w:b/>
          <w:lang w:val="en-US"/>
        </w:rPr>
        <w:t>Methods</w:t>
      </w:r>
    </w:p>
    <w:p w:rsidR="00774866" w:rsidRPr="0043019A" w:rsidRDefault="00350EE8" w:rsidP="0043019A">
      <w:pPr>
        <w:spacing w:after="0" w:line="360" w:lineRule="auto"/>
        <w:rPr>
          <w:rFonts w:eastAsia="Calibri"/>
          <w:b/>
          <w:lang w:val="en-CA"/>
        </w:rPr>
      </w:pPr>
      <w:r w:rsidRPr="0043019A">
        <w:rPr>
          <w:lang w:val="en-US"/>
        </w:rPr>
        <w:t xml:space="preserve">The protocol for this </w:t>
      </w:r>
      <w:r w:rsidR="002A4811" w:rsidRPr="0043019A">
        <w:rPr>
          <w:lang w:val="en-US"/>
        </w:rPr>
        <w:t>meta-analysis</w:t>
      </w:r>
      <w:r w:rsidRPr="0043019A">
        <w:rPr>
          <w:lang w:val="en-US"/>
        </w:rPr>
        <w:t xml:space="preserve"> was developed</w:t>
      </w:r>
      <w:r w:rsidR="006978A0" w:rsidRPr="0043019A">
        <w:rPr>
          <w:lang w:val="en-US"/>
        </w:rPr>
        <w:t xml:space="preserve"> </w:t>
      </w:r>
      <w:r w:rsidRPr="0043019A">
        <w:rPr>
          <w:lang w:val="en-US"/>
        </w:rPr>
        <w:t>according to the Preferred Reporting Items for Systematic</w:t>
      </w:r>
      <w:r w:rsidR="006978A0" w:rsidRPr="0043019A">
        <w:rPr>
          <w:lang w:val="en-US"/>
        </w:rPr>
        <w:t xml:space="preserve"> </w:t>
      </w:r>
      <w:r w:rsidRPr="0043019A">
        <w:rPr>
          <w:lang w:val="en-US"/>
        </w:rPr>
        <w:t>review and Meta-Analysis Protocols (PRISMA-P</w:t>
      </w:r>
      <w:r w:rsidR="000B3EEB">
        <w:rPr>
          <w:lang w:val="en-US"/>
        </w:rPr>
        <w:t xml:space="preserve">; </w:t>
      </w:r>
      <w:r w:rsidR="000B3EEB">
        <w:rPr>
          <w:lang w:val="en-CA"/>
        </w:rPr>
        <w:t>Moher</w:t>
      </w:r>
      <w:r w:rsidR="000B3EEB" w:rsidRPr="000B3EEB">
        <w:rPr>
          <w:lang w:val="en-CA"/>
        </w:rPr>
        <w:t xml:space="preserve">, </w:t>
      </w:r>
      <w:proofErr w:type="spellStart"/>
      <w:r w:rsidR="000B3EEB" w:rsidRPr="000B3EEB">
        <w:rPr>
          <w:lang w:val="en-CA"/>
        </w:rPr>
        <w:t>Li</w:t>
      </w:r>
      <w:r w:rsidR="000B3EEB">
        <w:rPr>
          <w:lang w:val="en-CA"/>
        </w:rPr>
        <w:t>berati</w:t>
      </w:r>
      <w:proofErr w:type="spellEnd"/>
      <w:r w:rsidR="000B3EEB">
        <w:rPr>
          <w:lang w:val="en-CA"/>
        </w:rPr>
        <w:t xml:space="preserve">, </w:t>
      </w:r>
      <w:proofErr w:type="spellStart"/>
      <w:r w:rsidR="000B3EEB">
        <w:rPr>
          <w:lang w:val="en-CA"/>
        </w:rPr>
        <w:t>Tetzlaff</w:t>
      </w:r>
      <w:proofErr w:type="spellEnd"/>
      <w:r w:rsidR="000B3EEB">
        <w:rPr>
          <w:lang w:val="en-CA"/>
        </w:rPr>
        <w:t>, &amp; Altman, 2009</w:t>
      </w:r>
      <w:r w:rsidRPr="0043019A">
        <w:rPr>
          <w:lang w:val="en-US"/>
        </w:rPr>
        <w:t>).</w:t>
      </w:r>
      <w:r w:rsidR="002A4811" w:rsidRPr="0043019A">
        <w:rPr>
          <w:lang w:val="en-US"/>
        </w:rPr>
        <w:t xml:space="preserve"> </w:t>
      </w:r>
    </w:p>
    <w:p w:rsidR="0043019A" w:rsidRDefault="0043019A" w:rsidP="0043019A">
      <w:pPr>
        <w:spacing w:after="0" w:line="360" w:lineRule="auto"/>
        <w:rPr>
          <w:rFonts w:eastAsia="Calibri"/>
          <w:b/>
          <w:lang w:val="en-CA"/>
        </w:rPr>
      </w:pPr>
    </w:p>
    <w:p w:rsidR="002A4811" w:rsidRPr="00774866" w:rsidRDefault="00350EE8" w:rsidP="0043019A">
      <w:pPr>
        <w:spacing w:after="0" w:line="360" w:lineRule="auto"/>
        <w:rPr>
          <w:b/>
          <w:lang w:val="en-CA"/>
        </w:rPr>
      </w:pPr>
      <w:r w:rsidRPr="00350EE8">
        <w:rPr>
          <w:rFonts w:eastAsia="Calibri"/>
          <w:b/>
          <w:lang w:val="en-CA"/>
        </w:rPr>
        <w:t>Eligibility criteria</w:t>
      </w:r>
    </w:p>
    <w:p w:rsidR="005C3CF4" w:rsidRDefault="00112DD2" w:rsidP="0043019A">
      <w:pPr>
        <w:spacing w:after="0" w:line="360" w:lineRule="auto"/>
        <w:rPr>
          <w:lang w:val="en-US"/>
        </w:rPr>
      </w:pPr>
      <w:r w:rsidRPr="00112DD2">
        <w:rPr>
          <w:lang w:val="en-US"/>
        </w:rPr>
        <w:t>In order to answer the research questions</w:t>
      </w:r>
      <w:r w:rsidR="002A4811">
        <w:rPr>
          <w:lang w:val="en-US"/>
        </w:rPr>
        <w:t xml:space="preserve">, </w:t>
      </w:r>
      <w:r w:rsidR="002A4811" w:rsidRPr="00350EE8">
        <w:rPr>
          <w:lang w:val="en-US"/>
        </w:rPr>
        <w:t>the following criteria</w:t>
      </w:r>
      <w:r w:rsidR="002A4811">
        <w:rPr>
          <w:lang w:val="en-US"/>
        </w:rPr>
        <w:t xml:space="preserve"> were </w:t>
      </w:r>
      <w:r w:rsidR="00AD7941">
        <w:rPr>
          <w:lang w:val="en-US"/>
        </w:rPr>
        <w:t>established</w:t>
      </w:r>
      <w:r w:rsidR="00582D59">
        <w:rPr>
          <w:lang w:val="en-US"/>
        </w:rPr>
        <w:t>:</w:t>
      </w:r>
      <w:r w:rsidR="002A4811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43019A" w:rsidRDefault="005C3CF4" w:rsidP="0043019A">
      <w:pPr>
        <w:spacing w:after="0" w:line="360" w:lineRule="auto"/>
        <w:ind w:firstLine="284"/>
        <w:rPr>
          <w:lang w:val="en-US"/>
        </w:rPr>
      </w:pPr>
      <w:r w:rsidRPr="0043019A">
        <w:rPr>
          <w:lang w:val="en-US"/>
        </w:rPr>
        <w:t xml:space="preserve">1. </w:t>
      </w:r>
      <w:r w:rsidR="005D0A7B">
        <w:rPr>
          <w:lang w:val="en-US"/>
        </w:rPr>
        <w:t>Studies</w:t>
      </w:r>
      <w:r w:rsidR="002A4811" w:rsidRPr="0043019A">
        <w:rPr>
          <w:lang w:val="en-US"/>
        </w:rPr>
        <w:t xml:space="preserve"> characteristics:</w:t>
      </w:r>
      <w:r w:rsidR="002A4811">
        <w:rPr>
          <w:lang w:val="en-US"/>
        </w:rPr>
        <w:t xml:space="preserve"> </w:t>
      </w:r>
      <w:r w:rsidR="00635A8A">
        <w:rPr>
          <w:lang w:val="en-US"/>
        </w:rPr>
        <w:t>s</w:t>
      </w:r>
      <w:r w:rsidR="002A4811" w:rsidRPr="00350EE8">
        <w:rPr>
          <w:lang w:val="en-US"/>
        </w:rPr>
        <w:t>tudies could have taken place in any country, but the report of the study</w:t>
      </w:r>
      <w:r>
        <w:rPr>
          <w:lang w:val="en-US"/>
        </w:rPr>
        <w:t xml:space="preserve"> had to be available in English; s</w:t>
      </w:r>
      <w:r w:rsidR="002A4811" w:rsidRPr="00350EE8">
        <w:rPr>
          <w:lang w:val="en-US"/>
        </w:rPr>
        <w:t>tudies had to have been carried out after 2000</w:t>
      </w:r>
      <w:r w:rsidR="001C27FF">
        <w:rPr>
          <w:lang w:val="en-US"/>
        </w:rPr>
        <w:t>;</w:t>
      </w:r>
      <w:r w:rsidR="002A4811">
        <w:rPr>
          <w:lang w:val="en-US"/>
        </w:rPr>
        <w:t xml:space="preserve"> </w:t>
      </w:r>
      <w:r w:rsidR="001C27FF">
        <w:rPr>
          <w:lang w:val="en-US"/>
        </w:rPr>
        <w:t>peer-reviewed journal, c</w:t>
      </w:r>
      <w:r w:rsidR="001C27FF" w:rsidRPr="001C27FF">
        <w:rPr>
          <w:lang w:val="en-US"/>
        </w:rPr>
        <w:t>onference papers and</w:t>
      </w:r>
      <w:r w:rsidR="001C27FF">
        <w:rPr>
          <w:lang w:val="en-US"/>
        </w:rPr>
        <w:t xml:space="preserve"> </w:t>
      </w:r>
      <w:r w:rsidR="001C27FF" w:rsidRPr="001C27FF">
        <w:rPr>
          <w:lang w:val="en-US"/>
        </w:rPr>
        <w:t xml:space="preserve">unpublished dissertations were </w:t>
      </w:r>
      <w:r w:rsidR="001C27FF">
        <w:rPr>
          <w:lang w:val="en-US"/>
        </w:rPr>
        <w:t>included</w:t>
      </w:r>
      <w:r w:rsidR="001C27FF" w:rsidRPr="001C27FF">
        <w:rPr>
          <w:lang w:val="en-US"/>
        </w:rPr>
        <w:t>.</w:t>
      </w:r>
    </w:p>
    <w:p w:rsidR="0043019A" w:rsidRDefault="002A4811" w:rsidP="0043019A">
      <w:pPr>
        <w:spacing w:after="0" w:line="360" w:lineRule="auto"/>
        <w:ind w:firstLine="284"/>
        <w:rPr>
          <w:lang w:val="en-US"/>
        </w:rPr>
      </w:pPr>
      <w:r>
        <w:rPr>
          <w:lang w:val="en-US"/>
        </w:rPr>
        <w:t xml:space="preserve">2. </w:t>
      </w:r>
      <w:r w:rsidR="005D0A7B">
        <w:rPr>
          <w:lang w:val="en-US"/>
        </w:rPr>
        <w:t>P</w:t>
      </w:r>
      <w:r w:rsidRPr="002A4811">
        <w:rPr>
          <w:lang w:val="en-US"/>
        </w:rPr>
        <w:t>articipants</w:t>
      </w:r>
      <w:r w:rsidR="005D0A7B">
        <w:rPr>
          <w:lang w:val="en-US"/>
        </w:rPr>
        <w:t xml:space="preserve"> characteristics</w:t>
      </w:r>
      <w:r w:rsidR="005C3CF4">
        <w:rPr>
          <w:lang w:val="en-US"/>
        </w:rPr>
        <w:t>: s</w:t>
      </w:r>
      <w:r w:rsidR="005C3CF4" w:rsidRPr="005C3CF4">
        <w:rPr>
          <w:lang w:val="en-US"/>
        </w:rPr>
        <w:t xml:space="preserve">tudies </w:t>
      </w:r>
      <w:r w:rsidR="005C3CF4">
        <w:rPr>
          <w:lang w:val="en-US"/>
        </w:rPr>
        <w:t xml:space="preserve">had to be </w:t>
      </w:r>
      <w:r w:rsidR="005C3CF4" w:rsidRPr="005C3CF4">
        <w:rPr>
          <w:lang w:val="en-US"/>
        </w:rPr>
        <w:t>conducted</w:t>
      </w:r>
      <w:r w:rsidR="005C3CF4">
        <w:rPr>
          <w:lang w:val="en-US"/>
        </w:rPr>
        <w:t xml:space="preserve"> on K-12 students</w:t>
      </w:r>
      <w:r w:rsidR="002B3E11">
        <w:rPr>
          <w:lang w:val="en-US"/>
        </w:rPr>
        <w:t xml:space="preserve"> (between 1</w:t>
      </w:r>
      <w:r w:rsidR="00D0581F" w:rsidRPr="00D0581F">
        <w:rPr>
          <w:vertAlign w:val="superscript"/>
          <w:lang w:val="en-US"/>
        </w:rPr>
        <w:t>st</w:t>
      </w:r>
      <w:r w:rsidR="002B3E11" w:rsidRPr="00D0581F">
        <w:rPr>
          <w:vertAlign w:val="superscript"/>
          <w:lang w:val="en-US"/>
        </w:rPr>
        <w:t xml:space="preserve"> </w:t>
      </w:r>
      <w:r w:rsidR="002B3E11">
        <w:rPr>
          <w:lang w:val="en-US"/>
        </w:rPr>
        <w:t>to 12</w:t>
      </w:r>
      <w:r w:rsidR="002B3E11" w:rsidRPr="002B3E11">
        <w:rPr>
          <w:vertAlign w:val="superscript"/>
          <w:lang w:val="en-US"/>
        </w:rPr>
        <w:t>th</w:t>
      </w:r>
      <w:r w:rsidR="002B3E11">
        <w:rPr>
          <w:lang w:val="en-US"/>
        </w:rPr>
        <w:t xml:space="preserve"> grade)</w:t>
      </w:r>
      <w:r w:rsidR="005C3CF4">
        <w:rPr>
          <w:lang w:val="en-US"/>
        </w:rPr>
        <w:t>; s</w:t>
      </w:r>
      <w:r w:rsidR="005C3CF4" w:rsidRPr="005C3CF4">
        <w:rPr>
          <w:lang w:val="en-US"/>
        </w:rPr>
        <w:t>tudies conducted exclusively</w:t>
      </w:r>
      <w:r w:rsidR="005C3CF4">
        <w:rPr>
          <w:lang w:val="en-US"/>
        </w:rPr>
        <w:t xml:space="preserve"> </w:t>
      </w:r>
      <w:r w:rsidR="005C3CF4" w:rsidRPr="005C3CF4">
        <w:rPr>
          <w:lang w:val="en-US"/>
        </w:rPr>
        <w:t>among students</w:t>
      </w:r>
      <w:r w:rsidR="005C3CF4">
        <w:rPr>
          <w:lang w:val="en-US"/>
        </w:rPr>
        <w:t xml:space="preserve"> with disabilities </w:t>
      </w:r>
      <w:r w:rsidR="0021687F">
        <w:rPr>
          <w:lang w:val="en-US"/>
        </w:rPr>
        <w:t>were</w:t>
      </w:r>
      <w:r w:rsidR="005C3CF4">
        <w:rPr>
          <w:lang w:val="en-US"/>
        </w:rPr>
        <w:t xml:space="preserve"> not considered because</w:t>
      </w:r>
      <w:r w:rsidR="005C3CF4" w:rsidRPr="005C3CF4">
        <w:rPr>
          <w:lang w:val="en-US"/>
        </w:rPr>
        <w:t xml:space="preserve"> are beyond</w:t>
      </w:r>
      <w:r w:rsidR="005C3CF4">
        <w:rPr>
          <w:lang w:val="en-US"/>
        </w:rPr>
        <w:t xml:space="preserve"> </w:t>
      </w:r>
      <w:r w:rsidR="005C3CF4" w:rsidRPr="005C3CF4">
        <w:rPr>
          <w:lang w:val="en-US"/>
        </w:rPr>
        <w:t xml:space="preserve">the scope of this </w:t>
      </w:r>
      <w:r w:rsidR="005C3CF4">
        <w:rPr>
          <w:lang w:val="en-US"/>
        </w:rPr>
        <w:t xml:space="preserve">meta-analysis. </w:t>
      </w:r>
    </w:p>
    <w:p w:rsidR="0043019A" w:rsidRDefault="005C3CF4" w:rsidP="0043019A">
      <w:pPr>
        <w:spacing w:after="0" w:line="360" w:lineRule="auto"/>
        <w:ind w:firstLine="284"/>
        <w:rPr>
          <w:lang w:val="en-US"/>
        </w:rPr>
      </w:pPr>
      <w:r>
        <w:rPr>
          <w:lang w:val="en-US"/>
        </w:rPr>
        <w:t xml:space="preserve">3. </w:t>
      </w:r>
      <w:r w:rsidR="005D0A7B">
        <w:rPr>
          <w:lang w:val="en-US"/>
        </w:rPr>
        <w:t>I</w:t>
      </w:r>
      <w:r w:rsidRPr="005C3CF4">
        <w:rPr>
          <w:lang w:val="en-US"/>
        </w:rPr>
        <w:t>nterventions</w:t>
      </w:r>
      <w:r w:rsidR="005D0A7B">
        <w:rPr>
          <w:lang w:val="en-US"/>
        </w:rPr>
        <w:t xml:space="preserve"> characteristics</w:t>
      </w:r>
      <w:r>
        <w:rPr>
          <w:lang w:val="en-US"/>
        </w:rPr>
        <w:t>: s</w:t>
      </w:r>
      <w:r w:rsidRPr="00350EE8">
        <w:rPr>
          <w:lang w:val="en-US"/>
        </w:rPr>
        <w:t>tudies had to use experimental methods with random assignment to treatment and control conditions, or quasi-experimental methods in which treatment assignments were specified in advance. Studies that matched a control group to the treatment group after posttest outcomes (post-hoc quasi-experiments or ex post f</w:t>
      </w:r>
      <w:r>
        <w:rPr>
          <w:lang w:val="en-US"/>
        </w:rPr>
        <w:t>acto designs) were not included; s</w:t>
      </w:r>
      <w:r w:rsidRPr="00350EE8">
        <w:rPr>
          <w:lang w:val="en-US"/>
        </w:rPr>
        <w:t>tudies had to compare experimental groups using video-games to control groups using an alternative program already in place, or “business-a</w:t>
      </w:r>
      <w:r>
        <w:rPr>
          <w:lang w:val="en-US"/>
        </w:rPr>
        <w:t>s-usual”; s</w:t>
      </w:r>
      <w:r w:rsidRPr="00350EE8">
        <w:rPr>
          <w:lang w:val="en-US"/>
        </w:rPr>
        <w:t>tudies had to provide pretest data.</w:t>
      </w:r>
      <w:r>
        <w:rPr>
          <w:lang w:val="en-US"/>
        </w:rPr>
        <w:t xml:space="preserve"> </w:t>
      </w:r>
    </w:p>
    <w:p w:rsidR="0043019A" w:rsidRDefault="005C3CF4" w:rsidP="0043019A">
      <w:pPr>
        <w:spacing w:after="0" w:line="360" w:lineRule="auto"/>
        <w:ind w:firstLine="284"/>
        <w:rPr>
          <w:lang w:val="en-US"/>
        </w:rPr>
      </w:pPr>
      <w:r>
        <w:rPr>
          <w:lang w:val="en-US"/>
        </w:rPr>
        <w:t xml:space="preserve">4. </w:t>
      </w:r>
      <w:r w:rsidR="005D0A7B">
        <w:rPr>
          <w:lang w:val="en-US"/>
        </w:rPr>
        <w:t>O</w:t>
      </w:r>
      <w:r w:rsidRPr="005C3CF4">
        <w:rPr>
          <w:lang w:val="en-US"/>
        </w:rPr>
        <w:t>utcome</w:t>
      </w:r>
      <w:r w:rsidR="005D0A7B">
        <w:rPr>
          <w:lang w:val="en-US"/>
        </w:rPr>
        <w:t>s characteristics</w:t>
      </w:r>
      <w:r>
        <w:rPr>
          <w:lang w:val="en-US"/>
        </w:rPr>
        <w:t xml:space="preserve">: </w:t>
      </w:r>
      <w:r w:rsidR="00523A6D">
        <w:rPr>
          <w:lang w:val="en-US"/>
        </w:rPr>
        <w:t>s</w:t>
      </w:r>
      <w:r w:rsidR="00523A6D" w:rsidRPr="002A4811">
        <w:rPr>
          <w:lang w:val="en-US"/>
        </w:rPr>
        <w:t xml:space="preserve">tudies </w:t>
      </w:r>
      <w:r w:rsidR="00523A6D">
        <w:rPr>
          <w:lang w:val="en-US"/>
        </w:rPr>
        <w:t>ha</w:t>
      </w:r>
      <w:r w:rsidR="000D5545">
        <w:rPr>
          <w:lang w:val="en-US"/>
        </w:rPr>
        <w:t xml:space="preserve">d </w:t>
      </w:r>
      <w:r w:rsidR="00523A6D">
        <w:rPr>
          <w:lang w:val="en-US"/>
        </w:rPr>
        <w:t>to report</w:t>
      </w:r>
      <w:r w:rsidR="00523A6D" w:rsidRPr="002A4811">
        <w:rPr>
          <w:lang w:val="en-US"/>
        </w:rPr>
        <w:t xml:space="preserve"> at least one measure of </w:t>
      </w:r>
      <w:r w:rsidR="00523A6D">
        <w:rPr>
          <w:lang w:val="en-US"/>
        </w:rPr>
        <w:t>motivation to math</w:t>
      </w:r>
      <w:r w:rsidR="00523A6D" w:rsidRPr="00774866">
        <w:rPr>
          <w:lang w:val="en-US"/>
        </w:rPr>
        <w:t xml:space="preserve">; </w:t>
      </w:r>
      <w:r w:rsidR="00F624A8" w:rsidRPr="00774866">
        <w:rPr>
          <w:lang w:val="en-US"/>
        </w:rPr>
        <w:t>the quality of the instrument had to be validated in</w:t>
      </w:r>
      <w:r w:rsidR="002C232E">
        <w:rPr>
          <w:lang w:val="en-US"/>
        </w:rPr>
        <w:t xml:space="preserve"> the study or in a previous publication</w:t>
      </w:r>
      <w:r w:rsidR="00774866" w:rsidRPr="00774866">
        <w:rPr>
          <w:lang w:val="en-US"/>
        </w:rPr>
        <w:t xml:space="preserve">. </w:t>
      </w:r>
    </w:p>
    <w:p w:rsidR="00523A6D" w:rsidRDefault="0043019A" w:rsidP="0043019A">
      <w:pPr>
        <w:spacing w:after="0" w:line="360" w:lineRule="auto"/>
        <w:ind w:firstLine="284"/>
        <w:rPr>
          <w:lang w:val="en-US"/>
        </w:rPr>
      </w:pPr>
      <w:r>
        <w:rPr>
          <w:lang w:val="en-US"/>
        </w:rPr>
        <w:lastRenderedPageBreak/>
        <w:t>5</w:t>
      </w:r>
      <w:r w:rsidR="00523A6D">
        <w:rPr>
          <w:lang w:val="en-US"/>
        </w:rPr>
        <w:t xml:space="preserve">. </w:t>
      </w:r>
      <w:r w:rsidR="005D0A7B">
        <w:rPr>
          <w:lang w:val="en-US"/>
        </w:rPr>
        <w:t>D</w:t>
      </w:r>
      <w:r w:rsidR="00523A6D">
        <w:rPr>
          <w:lang w:val="en-US"/>
        </w:rPr>
        <w:t xml:space="preserve">ata: </w:t>
      </w:r>
      <w:r w:rsidR="000D5545">
        <w:rPr>
          <w:lang w:val="en-US"/>
        </w:rPr>
        <w:t>studies ha</w:t>
      </w:r>
      <w:r w:rsidR="005D0A7B">
        <w:rPr>
          <w:lang w:val="en-US"/>
        </w:rPr>
        <w:t>d</w:t>
      </w:r>
      <w:r w:rsidR="000D5545">
        <w:rPr>
          <w:lang w:val="en-US"/>
        </w:rPr>
        <w:t xml:space="preserve"> to report:</w:t>
      </w:r>
      <w:r w:rsidR="00523A6D" w:rsidRPr="00523A6D">
        <w:rPr>
          <w:lang w:val="en-US"/>
        </w:rPr>
        <w:t xml:space="preserve"> sample</w:t>
      </w:r>
      <w:r w:rsidR="00D45807">
        <w:rPr>
          <w:lang w:val="en-US"/>
        </w:rPr>
        <w:t xml:space="preserve"> size, arithmetic mean</w:t>
      </w:r>
      <w:r w:rsidR="00523A6D">
        <w:rPr>
          <w:lang w:val="en-US"/>
        </w:rPr>
        <w:t xml:space="preserve"> and</w:t>
      </w:r>
      <w:r w:rsidR="00523A6D" w:rsidRPr="00523A6D">
        <w:rPr>
          <w:lang w:val="en-US"/>
        </w:rPr>
        <w:t xml:space="preserve"> standard deviation of</w:t>
      </w:r>
      <w:r w:rsidR="000D5545">
        <w:rPr>
          <w:lang w:val="en-US"/>
        </w:rPr>
        <w:t xml:space="preserve"> </w:t>
      </w:r>
      <w:r w:rsidR="00523A6D" w:rsidRPr="00523A6D">
        <w:rPr>
          <w:lang w:val="en-US"/>
        </w:rPr>
        <w:t>both the experimental and the control groups</w:t>
      </w:r>
      <w:r w:rsidR="00D45807">
        <w:rPr>
          <w:lang w:val="en-US"/>
        </w:rPr>
        <w:t xml:space="preserve"> at the pre/post test</w:t>
      </w:r>
      <w:r w:rsidR="00523A6D" w:rsidRPr="00523A6D">
        <w:rPr>
          <w:lang w:val="en-US"/>
        </w:rPr>
        <w:t xml:space="preserve"> to calculate effect size.</w:t>
      </w:r>
    </w:p>
    <w:p w:rsidR="002A4811" w:rsidRDefault="002A4811" w:rsidP="0043019A">
      <w:pPr>
        <w:spacing w:after="0" w:line="360" w:lineRule="auto"/>
        <w:rPr>
          <w:lang w:val="en-US"/>
        </w:rPr>
      </w:pPr>
    </w:p>
    <w:p w:rsidR="001C27FF" w:rsidRPr="001C27FF" w:rsidRDefault="001C27FF" w:rsidP="0043019A">
      <w:pPr>
        <w:spacing w:after="0" w:line="360" w:lineRule="auto"/>
        <w:rPr>
          <w:b/>
          <w:lang w:val="en-US"/>
        </w:rPr>
      </w:pPr>
      <w:r w:rsidRPr="001C27FF">
        <w:rPr>
          <w:b/>
          <w:lang w:val="en-US"/>
        </w:rPr>
        <w:t>Information sources</w:t>
      </w:r>
    </w:p>
    <w:p w:rsidR="001C27FF" w:rsidRDefault="001C27FF" w:rsidP="0043019A">
      <w:pPr>
        <w:spacing w:after="0" w:line="360" w:lineRule="auto"/>
        <w:rPr>
          <w:lang w:val="en-US"/>
        </w:rPr>
      </w:pPr>
      <w:r w:rsidRPr="001C27FF">
        <w:rPr>
          <w:lang w:val="en-US"/>
        </w:rPr>
        <w:t xml:space="preserve">A systematic search for </w:t>
      </w:r>
      <w:r>
        <w:rPr>
          <w:lang w:val="en-US"/>
        </w:rPr>
        <w:t>studies</w:t>
      </w:r>
      <w:r w:rsidRPr="001C27FF">
        <w:rPr>
          <w:lang w:val="en-US"/>
        </w:rPr>
        <w:t xml:space="preserve"> on </w:t>
      </w:r>
      <w:r>
        <w:rPr>
          <w:lang w:val="en-US"/>
        </w:rPr>
        <w:t xml:space="preserve">motivation to math </w:t>
      </w:r>
      <w:r w:rsidRPr="001C27FF">
        <w:rPr>
          <w:lang w:val="en-US"/>
        </w:rPr>
        <w:t xml:space="preserve">through </w:t>
      </w:r>
      <w:r w:rsidR="00635A8A">
        <w:rPr>
          <w:lang w:val="en-US"/>
        </w:rPr>
        <w:t>June</w:t>
      </w:r>
      <w:r>
        <w:rPr>
          <w:lang w:val="en-US"/>
        </w:rPr>
        <w:t xml:space="preserve"> 2019</w:t>
      </w:r>
      <w:r w:rsidRPr="001C27FF">
        <w:rPr>
          <w:lang w:val="en-US"/>
        </w:rPr>
        <w:t xml:space="preserve"> was conducted</w:t>
      </w:r>
      <w:r>
        <w:rPr>
          <w:lang w:val="en-US"/>
        </w:rPr>
        <w:t xml:space="preserve"> </w:t>
      </w:r>
      <w:r w:rsidRPr="001C27FF">
        <w:rPr>
          <w:lang w:val="en-US"/>
        </w:rPr>
        <w:t xml:space="preserve">of </w:t>
      </w:r>
      <w:r>
        <w:rPr>
          <w:lang w:val="en-US"/>
        </w:rPr>
        <w:t xml:space="preserve">the following electronic databases: </w:t>
      </w:r>
      <w:r w:rsidRPr="001C27FF">
        <w:rPr>
          <w:lang w:val="en-US"/>
        </w:rPr>
        <w:t xml:space="preserve">ERIC, OVID: </w:t>
      </w:r>
      <w:proofErr w:type="spellStart"/>
      <w:r w:rsidRPr="001C27FF">
        <w:rPr>
          <w:lang w:val="en-US"/>
        </w:rPr>
        <w:t>Psycinfo</w:t>
      </w:r>
      <w:proofErr w:type="spellEnd"/>
      <w:r w:rsidRPr="001C27FF">
        <w:rPr>
          <w:lang w:val="en-US"/>
        </w:rPr>
        <w:t xml:space="preserve">; SCOPUS, EBSCO: Education Source, </w:t>
      </w:r>
      <w:proofErr w:type="spellStart"/>
      <w:r w:rsidRPr="001C27FF">
        <w:rPr>
          <w:lang w:val="en-US"/>
        </w:rPr>
        <w:t>Proquest</w:t>
      </w:r>
      <w:proofErr w:type="spellEnd"/>
      <w:r w:rsidRPr="001C27FF">
        <w:rPr>
          <w:lang w:val="en-US"/>
        </w:rPr>
        <w:t xml:space="preserve">. </w:t>
      </w:r>
      <w:r w:rsidR="00D073DC">
        <w:rPr>
          <w:lang w:val="en-US"/>
        </w:rPr>
        <w:t>Topic journals archive and r</w:t>
      </w:r>
      <w:r w:rsidRPr="001C27FF">
        <w:rPr>
          <w:lang w:val="en-US"/>
        </w:rPr>
        <w:t>eference lists of q</w:t>
      </w:r>
      <w:r>
        <w:rPr>
          <w:lang w:val="en-US"/>
        </w:rPr>
        <w:t xml:space="preserve">uantitative studies, literature </w:t>
      </w:r>
      <w:r w:rsidRPr="001C27FF">
        <w:rPr>
          <w:lang w:val="en-US"/>
        </w:rPr>
        <w:t>review, and m</w:t>
      </w:r>
      <w:r>
        <w:rPr>
          <w:lang w:val="en-US"/>
        </w:rPr>
        <w:t xml:space="preserve">eta-analyses were </w:t>
      </w:r>
      <w:r w:rsidR="00635A8A">
        <w:rPr>
          <w:lang w:val="en-US"/>
        </w:rPr>
        <w:t xml:space="preserve">also </w:t>
      </w:r>
      <w:proofErr w:type="spellStart"/>
      <w:r w:rsidR="00635A8A">
        <w:rPr>
          <w:lang w:val="en-US"/>
        </w:rPr>
        <w:t>handchecked</w:t>
      </w:r>
      <w:proofErr w:type="spellEnd"/>
      <w:r w:rsidR="00635A8A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Pr="001C27FF">
        <w:rPr>
          <w:lang w:val="en-US"/>
        </w:rPr>
        <w:t>additional articles.</w:t>
      </w:r>
    </w:p>
    <w:p w:rsidR="0043019A" w:rsidRDefault="0043019A" w:rsidP="0043019A">
      <w:pPr>
        <w:spacing w:after="0" w:line="360" w:lineRule="auto"/>
        <w:rPr>
          <w:lang w:val="en-US"/>
        </w:rPr>
      </w:pPr>
    </w:p>
    <w:p w:rsidR="001C27FF" w:rsidRPr="001C27FF" w:rsidRDefault="001C27FF" w:rsidP="0043019A">
      <w:pPr>
        <w:spacing w:after="0" w:line="360" w:lineRule="auto"/>
        <w:rPr>
          <w:b/>
          <w:lang w:val="en-US"/>
        </w:rPr>
      </w:pPr>
      <w:r w:rsidRPr="001C27FF">
        <w:rPr>
          <w:b/>
          <w:lang w:val="en-US"/>
        </w:rPr>
        <w:t>Literature Search</w:t>
      </w:r>
    </w:p>
    <w:p w:rsidR="0043019A" w:rsidRDefault="004967C6" w:rsidP="0043019A">
      <w:pPr>
        <w:spacing w:after="0" w:line="360" w:lineRule="auto"/>
        <w:rPr>
          <w:lang w:val="en-US"/>
        </w:rPr>
      </w:pPr>
      <w:r>
        <w:rPr>
          <w:lang w:val="en-CA"/>
        </w:rPr>
        <w:t>T</w:t>
      </w:r>
      <w:r w:rsidR="001C27FF" w:rsidRPr="001C27FF">
        <w:rPr>
          <w:rFonts w:eastAsia="Calibri"/>
          <w:lang w:val="en-CA"/>
        </w:rPr>
        <w:t xml:space="preserve">erms related to </w:t>
      </w:r>
      <w:proofErr w:type="gramStart"/>
      <w:r w:rsidR="001C27FF" w:rsidRPr="001C27FF">
        <w:rPr>
          <w:rFonts w:eastAsia="Calibri"/>
          <w:lang w:val="en-CA"/>
        </w:rPr>
        <w:t>video-games</w:t>
      </w:r>
      <w:proofErr w:type="gramEnd"/>
      <w:r w:rsidR="001C27FF" w:rsidRPr="001C27FF">
        <w:rPr>
          <w:rFonts w:eastAsia="Calibri"/>
          <w:lang w:val="en-CA"/>
        </w:rPr>
        <w:t xml:space="preserve"> (</w:t>
      </w:r>
      <w:r w:rsidR="001C27FF" w:rsidRPr="001C27FF">
        <w:rPr>
          <w:rFonts w:eastAsia="Calibri"/>
          <w:lang w:val="en-US"/>
        </w:rPr>
        <w:t>video game* or computer game* or serious game* or educational game* or digital game* or game-based learning</w:t>
      </w:r>
      <w:r w:rsidR="001C27FF" w:rsidRPr="001C27FF">
        <w:rPr>
          <w:rFonts w:eastAsia="Calibri"/>
          <w:lang w:val="en-CA"/>
        </w:rPr>
        <w:t>) ha</w:t>
      </w:r>
      <w:r w:rsidR="00774866">
        <w:rPr>
          <w:rFonts w:eastAsia="Calibri"/>
          <w:lang w:val="en-CA"/>
        </w:rPr>
        <w:t>d</w:t>
      </w:r>
      <w:r w:rsidR="001C27FF" w:rsidRPr="001C27FF">
        <w:rPr>
          <w:rFonts w:eastAsia="Calibri"/>
          <w:lang w:val="en-CA"/>
        </w:rPr>
        <w:t xml:space="preserve"> to be present in the abstract.</w:t>
      </w:r>
    </w:p>
    <w:p w:rsidR="001C27FF" w:rsidRDefault="001C27FF" w:rsidP="0043019A">
      <w:pPr>
        <w:spacing w:after="0" w:line="360" w:lineRule="auto"/>
        <w:ind w:firstLine="284"/>
        <w:rPr>
          <w:lang w:val="en-CA"/>
        </w:rPr>
      </w:pPr>
      <w:r w:rsidRPr="001C27FF">
        <w:rPr>
          <w:rFonts w:eastAsia="Calibri"/>
          <w:lang w:val="en-CA"/>
        </w:rPr>
        <w:t>Terms related to learning domain (</w:t>
      </w:r>
      <w:r w:rsidRPr="001C27FF">
        <w:rPr>
          <w:rFonts w:eastAsia="Calibri"/>
          <w:lang w:val="en-US"/>
        </w:rPr>
        <w:t>mathematics o</w:t>
      </w:r>
      <w:r w:rsidR="004F3CA0">
        <w:rPr>
          <w:rFonts w:eastAsia="Calibri"/>
          <w:lang w:val="en-US"/>
        </w:rPr>
        <w:t>r math or algebra or arithmetic</w:t>
      </w:r>
      <w:r w:rsidRPr="001C27FF">
        <w:rPr>
          <w:rFonts w:eastAsia="Calibri"/>
          <w:lang w:val="en-US"/>
        </w:rPr>
        <w:t xml:space="preserve"> or geometry or numeracy</w:t>
      </w:r>
      <w:r w:rsidRPr="001C27FF">
        <w:rPr>
          <w:rFonts w:eastAsia="Calibri"/>
          <w:lang w:val="en-CA"/>
        </w:rPr>
        <w:t>), grade (</w:t>
      </w:r>
      <w:r w:rsidRPr="001C27FF">
        <w:rPr>
          <w:rFonts w:eastAsia="Calibri"/>
          <w:lang w:val="en-US"/>
        </w:rPr>
        <w:t>K-12 or school or primary education or secondary education</w:t>
      </w:r>
      <w:r w:rsidRPr="001C27FF">
        <w:rPr>
          <w:rFonts w:eastAsia="Calibri"/>
          <w:lang w:val="en-CA"/>
        </w:rPr>
        <w:t>), outcome (</w:t>
      </w:r>
      <w:r w:rsidRPr="001C27FF">
        <w:rPr>
          <w:rFonts w:eastAsia="Calibri"/>
          <w:lang w:val="en-US"/>
        </w:rPr>
        <w:t>motivation or engagement</w:t>
      </w:r>
      <w:r w:rsidRPr="001C27FF">
        <w:rPr>
          <w:rFonts w:eastAsia="Calibri"/>
          <w:lang w:val="en-CA"/>
        </w:rPr>
        <w:t>), study design (</w:t>
      </w:r>
      <w:r w:rsidRPr="001C27FF">
        <w:rPr>
          <w:rFonts w:eastAsia="Calibri"/>
          <w:lang w:val="en-US"/>
        </w:rPr>
        <w:t>RCT or experiment or quasi experiment or control group or matched groups or effect size</w:t>
      </w:r>
      <w:r w:rsidRPr="001C27FF">
        <w:rPr>
          <w:rFonts w:eastAsia="Calibri"/>
          <w:lang w:val="en-CA"/>
        </w:rPr>
        <w:t>) were searched on the full-text</w:t>
      </w:r>
      <w:r w:rsidR="004967C6">
        <w:rPr>
          <w:lang w:val="en-CA"/>
        </w:rPr>
        <w:t xml:space="preserve">. </w:t>
      </w:r>
      <w:r w:rsidR="004967C6" w:rsidRPr="004F3CA0">
        <w:rPr>
          <w:lang w:val="en-US"/>
        </w:rPr>
        <w:t>L</w:t>
      </w:r>
      <w:r w:rsidR="00502B48" w:rsidRPr="004F3CA0">
        <w:rPr>
          <w:lang w:val="en-US"/>
        </w:rPr>
        <w:t>imits</w:t>
      </w:r>
      <w:r w:rsidR="00502B48">
        <w:rPr>
          <w:lang w:val="en-US"/>
        </w:rPr>
        <w:t xml:space="preserve"> on the search were</w:t>
      </w:r>
      <w:r w:rsidR="004967C6">
        <w:rPr>
          <w:lang w:val="en-US"/>
        </w:rPr>
        <w:t xml:space="preserve"> </w:t>
      </w:r>
      <w:r w:rsidR="004967C6" w:rsidRPr="004967C6">
        <w:rPr>
          <w:rFonts w:eastAsia="Calibri"/>
          <w:lang w:val="en-CA"/>
        </w:rPr>
        <w:t>studies from 2000 to current</w:t>
      </w:r>
      <w:r w:rsidR="004967C6">
        <w:rPr>
          <w:lang w:val="en-CA"/>
        </w:rPr>
        <w:t xml:space="preserve"> and English language.</w:t>
      </w:r>
    </w:p>
    <w:p w:rsidR="00E73D76" w:rsidRDefault="00E73D76" w:rsidP="00A5321D">
      <w:pPr>
        <w:spacing w:after="0" w:line="360" w:lineRule="auto"/>
        <w:rPr>
          <w:lang w:val="en-US"/>
        </w:rPr>
      </w:pPr>
    </w:p>
    <w:p w:rsidR="00A5321D" w:rsidRPr="00386627" w:rsidRDefault="00A5321D" w:rsidP="00A5321D">
      <w:pPr>
        <w:spacing w:after="0" w:line="360" w:lineRule="auto"/>
        <w:rPr>
          <w:b/>
          <w:lang w:val="en-US"/>
        </w:rPr>
      </w:pPr>
      <w:r w:rsidRPr="00386627">
        <w:rPr>
          <w:b/>
          <w:lang w:val="en-US"/>
        </w:rPr>
        <w:t xml:space="preserve">Study selection </w:t>
      </w:r>
      <w:r>
        <w:rPr>
          <w:b/>
          <w:lang w:val="en-US"/>
        </w:rPr>
        <w:t xml:space="preserve">and </w:t>
      </w:r>
      <w:r>
        <w:rPr>
          <w:b/>
          <w:lang w:val="en-CA"/>
        </w:rPr>
        <w:t>d</w:t>
      </w:r>
      <w:r w:rsidRPr="00A5321D">
        <w:rPr>
          <w:b/>
          <w:lang w:val="en-CA"/>
        </w:rPr>
        <w:t>ata collection process</w:t>
      </w:r>
    </w:p>
    <w:p w:rsidR="00A5321D" w:rsidRPr="00F51BF5" w:rsidRDefault="00A5321D" w:rsidP="0043019A">
      <w:pPr>
        <w:spacing w:after="0" w:line="360" w:lineRule="auto"/>
        <w:rPr>
          <w:lang w:val="en-US"/>
        </w:rPr>
      </w:pPr>
      <w:r>
        <w:rPr>
          <w:rFonts w:eastAsia="Calibri"/>
          <w:lang w:val="en-CA"/>
        </w:rPr>
        <w:t>Eligible publications were</w:t>
      </w:r>
      <w:r w:rsidRPr="00B51632">
        <w:rPr>
          <w:rFonts w:eastAsia="Calibri"/>
          <w:lang w:val="en-CA"/>
        </w:rPr>
        <w:t xml:space="preserve"> screened at the abstract</w:t>
      </w:r>
      <w:r>
        <w:rPr>
          <w:rFonts w:eastAsia="Calibri"/>
          <w:lang w:val="en-CA"/>
        </w:rPr>
        <w:t xml:space="preserve"> levels</w:t>
      </w:r>
      <w:r w:rsidRPr="00B51632">
        <w:rPr>
          <w:rFonts w:eastAsia="Calibri"/>
          <w:lang w:val="en-CA"/>
        </w:rPr>
        <w:t xml:space="preserve"> </w:t>
      </w:r>
      <w:r>
        <w:rPr>
          <w:rFonts w:eastAsia="Calibri"/>
          <w:lang w:val="en-CA"/>
        </w:rPr>
        <w:t>by three independent reviewers.</w:t>
      </w:r>
      <w:r>
        <w:rPr>
          <w:lang w:val="en-US"/>
        </w:rPr>
        <w:t xml:space="preserve"> </w:t>
      </w:r>
      <w:r w:rsidR="00E52E4D">
        <w:rPr>
          <w:lang w:val="en-US"/>
        </w:rPr>
        <w:t>P</w:t>
      </w:r>
      <w:r w:rsidR="00E52E4D" w:rsidRPr="00E52E4D">
        <w:rPr>
          <w:lang w:val="en-US"/>
        </w:rPr>
        <w:t>ublications that reported study clear</w:t>
      </w:r>
      <w:r w:rsidR="00E52E4D">
        <w:rPr>
          <w:lang w:val="en-US"/>
        </w:rPr>
        <w:t>l</w:t>
      </w:r>
      <w:r w:rsidR="00E52E4D" w:rsidRPr="00E52E4D">
        <w:rPr>
          <w:lang w:val="en-US"/>
        </w:rPr>
        <w:t xml:space="preserve">y irrelevant for the current meta-analysis (e.g. </w:t>
      </w:r>
      <w:r w:rsidR="00723C5C">
        <w:rPr>
          <w:lang w:val="en-US"/>
        </w:rPr>
        <w:t xml:space="preserve">game but not </w:t>
      </w:r>
      <w:proofErr w:type="gramStart"/>
      <w:r w:rsidR="00723C5C">
        <w:rPr>
          <w:lang w:val="en-US"/>
        </w:rPr>
        <w:t>video-game</w:t>
      </w:r>
      <w:proofErr w:type="gramEnd"/>
      <w:r w:rsidR="00E52E4D" w:rsidRPr="00E52E4D">
        <w:rPr>
          <w:lang w:val="en-US"/>
        </w:rPr>
        <w:t>) were eliminated.</w:t>
      </w:r>
      <w:r w:rsidR="00723C5C">
        <w:rPr>
          <w:lang w:val="en-US"/>
        </w:rPr>
        <w:t xml:space="preserve"> For the </w:t>
      </w:r>
      <w:r w:rsidR="00723C5C" w:rsidRPr="00723C5C">
        <w:rPr>
          <w:lang w:val="en-US"/>
        </w:rPr>
        <w:t>ambiguous cases</w:t>
      </w:r>
      <w:r w:rsidR="00723C5C">
        <w:rPr>
          <w:lang w:val="en-US"/>
        </w:rPr>
        <w:t xml:space="preserve"> </w:t>
      </w:r>
      <w:r w:rsidR="00723C5C" w:rsidRPr="00723C5C">
        <w:rPr>
          <w:lang w:val="en-US"/>
        </w:rPr>
        <w:t>about potential eligibility</w:t>
      </w:r>
      <w:r w:rsidR="00582D59">
        <w:rPr>
          <w:lang w:val="en-US"/>
        </w:rPr>
        <w:t xml:space="preserve"> (e.g. </w:t>
      </w:r>
      <w:r w:rsidR="00723C5C">
        <w:rPr>
          <w:lang w:val="en-US"/>
        </w:rPr>
        <w:t xml:space="preserve">experimental design) </w:t>
      </w:r>
      <w:r w:rsidR="00723C5C" w:rsidRPr="00723C5C">
        <w:rPr>
          <w:lang w:val="en-US"/>
        </w:rPr>
        <w:t xml:space="preserve">the decision was postponed to the </w:t>
      </w:r>
      <w:r w:rsidR="00582D59">
        <w:rPr>
          <w:lang w:val="en-US"/>
        </w:rPr>
        <w:t>full-text level</w:t>
      </w:r>
      <w:r w:rsidR="00723C5C">
        <w:rPr>
          <w:lang w:val="en-US"/>
        </w:rPr>
        <w:t xml:space="preserve">. In this level </w:t>
      </w:r>
      <w:r w:rsidR="00723C5C" w:rsidRPr="00723C5C">
        <w:rPr>
          <w:lang w:val="en-US"/>
        </w:rPr>
        <w:t xml:space="preserve">all </w:t>
      </w:r>
      <w:r w:rsidR="00723C5C">
        <w:rPr>
          <w:lang w:val="en-US"/>
        </w:rPr>
        <w:t>studies</w:t>
      </w:r>
      <w:r w:rsidR="00723C5C" w:rsidRPr="00723C5C">
        <w:rPr>
          <w:lang w:val="en-US"/>
        </w:rPr>
        <w:t xml:space="preserve"> previously</w:t>
      </w:r>
      <w:r w:rsidR="00723C5C">
        <w:rPr>
          <w:lang w:val="en-US"/>
        </w:rPr>
        <w:t xml:space="preserve"> </w:t>
      </w:r>
      <w:r w:rsidR="00723C5C" w:rsidRPr="00723C5C">
        <w:rPr>
          <w:lang w:val="en-US"/>
        </w:rPr>
        <w:t>identified as potentially eligible at the abstract level were screened for final eligibility.</w:t>
      </w:r>
      <w:r w:rsidR="002D1BFA">
        <w:rPr>
          <w:lang w:val="en-US"/>
        </w:rPr>
        <w:t xml:space="preserve"> </w:t>
      </w:r>
      <w:r w:rsidRPr="00386627">
        <w:rPr>
          <w:lang w:val="en-US"/>
        </w:rPr>
        <w:t xml:space="preserve">In </w:t>
      </w:r>
      <w:r>
        <w:rPr>
          <w:lang w:val="en-US"/>
        </w:rPr>
        <w:t xml:space="preserve">all the steps, </w:t>
      </w:r>
      <w:r w:rsidRPr="00386627">
        <w:rPr>
          <w:lang w:val="en-US"/>
        </w:rPr>
        <w:t xml:space="preserve">the team regularly met up to discuss </w:t>
      </w:r>
      <w:r>
        <w:rPr>
          <w:lang w:val="en-US"/>
        </w:rPr>
        <w:t xml:space="preserve">the </w:t>
      </w:r>
      <w:r w:rsidRPr="00386627">
        <w:rPr>
          <w:lang w:val="en-US"/>
        </w:rPr>
        <w:t>doubtful case</w:t>
      </w:r>
      <w:r>
        <w:rPr>
          <w:lang w:val="en-US"/>
        </w:rPr>
        <w:t xml:space="preserve">s in </w:t>
      </w:r>
      <w:r w:rsidRPr="00386627">
        <w:rPr>
          <w:lang w:val="en-US"/>
        </w:rPr>
        <w:t xml:space="preserve">order to ensure the quality of the </w:t>
      </w:r>
      <w:r>
        <w:rPr>
          <w:lang w:val="en-US"/>
        </w:rPr>
        <w:t xml:space="preserve">selection </w:t>
      </w:r>
      <w:r w:rsidRPr="00386627">
        <w:rPr>
          <w:lang w:val="en-US"/>
        </w:rPr>
        <w:t>process</w:t>
      </w:r>
      <w:r>
        <w:rPr>
          <w:lang w:val="en-US"/>
        </w:rPr>
        <w:t xml:space="preserve">. </w:t>
      </w:r>
    </w:p>
    <w:p w:rsidR="00F51BF5" w:rsidRDefault="00F51BF5" w:rsidP="0043019A">
      <w:pPr>
        <w:spacing w:after="0" w:line="360" w:lineRule="auto"/>
        <w:rPr>
          <w:b/>
          <w:lang w:val="en-CA"/>
        </w:rPr>
      </w:pPr>
    </w:p>
    <w:p w:rsidR="00E73D76" w:rsidRPr="00E73D76" w:rsidRDefault="00E73D76" w:rsidP="0043019A">
      <w:pPr>
        <w:spacing w:after="0" w:line="360" w:lineRule="auto"/>
        <w:rPr>
          <w:b/>
          <w:lang w:val="en-US"/>
        </w:rPr>
      </w:pPr>
      <w:r w:rsidRPr="00E73D76">
        <w:rPr>
          <w:b/>
          <w:lang w:val="en-CA"/>
        </w:rPr>
        <w:t>Summary measures</w:t>
      </w:r>
      <w:r w:rsidR="00E546C9">
        <w:rPr>
          <w:b/>
          <w:lang w:val="en-CA"/>
        </w:rPr>
        <w:t xml:space="preserve"> </w:t>
      </w:r>
    </w:p>
    <w:p w:rsidR="002D4444" w:rsidRDefault="00E546C9" w:rsidP="0043019A">
      <w:pPr>
        <w:spacing w:after="0" w:line="360" w:lineRule="auto"/>
        <w:rPr>
          <w:lang w:val="en-US"/>
        </w:rPr>
      </w:pPr>
      <w:r>
        <w:rPr>
          <w:lang w:val="en-US"/>
        </w:rPr>
        <w:t>S</w:t>
      </w:r>
      <w:r w:rsidRPr="00523A6D">
        <w:rPr>
          <w:lang w:val="en-US"/>
        </w:rPr>
        <w:t>ample</w:t>
      </w:r>
      <w:r>
        <w:rPr>
          <w:lang w:val="en-US"/>
        </w:rPr>
        <w:t xml:space="preserve"> sizes, arithmetic means and</w:t>
      </w:r>
      <w:r w:rsidRPr="00523A6D">
        <w:rPr>
          <w:lang w:val="en-US"/>
        </w:rPr>
        <w:t xml:space="preserve"> standard deviation</w:t>
      </w:r>
      <w:r w:rsidR="00D45807">
        <w:rPr>
          <w:lang w:val="en-US"/>
        </w:rPr>
        <w:t>s</w:t>
      </w:r>
      <w:r>
        <w:rPr>
          <w:lang w:val="en-US"/>
        </w:rPr>
        <w:t xml:space="preserve"> were </w:t>
      </w:r>
      <w:r w:rsidR="005327E1">
        <w:rPr>
          <w:lang w:val="en-US"/>
        </w:rPr>
        <w:t>extracted</w:t>
      </w:r>
      <w:r>
        <w:rPr>
          <w:lang w:val="en-US"/>
        </w:rPr>
        <w:t xml:space="preserve"> from t</w:t>
      </w:r>
      <w:r w:rsidR="0043019A">
        <w:rPr>
          <w:lang w:val="en-US"/>
        </w:rPr>
        <w:t xml:space="preserve">he primary studies to calculate a univocal indicator of </w:t>
      </w:r>
      <w:r>
        <w:rPr>
          <w:lang w:val="en-US"/>
        </w:rPr>
        <w:t>effect size.</w:t>
      </w:r>
      <w:r w:rsidR="005327E1">
        <w:rPr>
          <w:lang w:val="en-US"/>
        </w:rPr>
        <w:t xml:space="preserve"> Moreover, </w:t>
      </w:r>
      <w:r w:rsidR="00215AC0">
        <w:rPr>
          <w:lang w:val="en-US"/>
        </w:rPr>
        <w:t xml:space="preserve">several </w:t>
      </w:r>
      <w:r w:rsidR="00E52E4D" w:rsidRPr="00E52E4D">
        <w:rPr>
          <w:lang w:val="en-US"/>
        </w:rPr>
        <w:t>study characteristics</w:t>
      </w:r>
      <w:r w:rsidR="00215AC0">
        <w:rPr>
          <w:lang w:val="en-US"/>
        </w:rPr>
        <w:t xml:space="preserve"> were coded and</w:t>
      </w:r>
      <w:r w:rsidR="00E52E4D">
        <w:rPr>
          <w:lang w:val="en-US"/>
        </w:rPr>
        <w:t xml:space="preserve"> </w:t>
      </w:r>
      <w:r w:rsidR="005327E1">
        <w:rPr>
          <w:lang w:val="en-US"/>
        </w:rPr>
        <w:t>d</w:t>
      </w:r>
      <w:r w:rsidR="005327E1" w:rsidRPr="002A0CF1">
        <w:rPr>
          <w:lang w:val="en-US"/>
        </w:rPr>
        <w:t xml:space="preserve">ata </w:t>
      </w:r>
      <w:proofErr w:type="gramStart"/>
      <w:r w:rsidR="005327E1">
        <w:rPr>
          <w:lang w:val="en-US"/>
        </w:rPr>
        <w:t>concerning</w:t>
      </w:r>
      <w:r w:rsidR="002D4444">
        <w:rPr>
          <w:lang w:val="en-US"/>
        </w:rPr>
        <w:t>:</w:t>
      </w:r>
      <w:proofErr w:type="gramEnd"/>
      <w:r w:rsidR="005327E1" w:rsidRPr="002A0CF1">
        <w:rPr>
          <w:lang w:val="en-US"/>
        </w:rPr>
        <w:t xml:space="preserve"> gra</w:t>
      </w:r>
      <w:r w:rsidR="005327E1">
        <w:rPr>
          <w:lang w:val="en-US"/>
        </w:rPr>
        <w:t>de level, type of video-game device and</w:t>
      </w:r>
      <w:r w:rsidR="005327E1" w:rsidRPr="002A0CF1">
        <w:rPr>
          <w:lang w:val="en-US"/>
        </w:rPr>
        <w:t xml:space="preserve"> </w:t>
      </w:r>
      <w:r w:rsidR="005327E1">
        <w:rPr>
          <w:lang w:val="en-US"/>
        </w:rPr>
        <w:t xml:space="preserve">length of the intervention </w:t>
      </w:r>
      <w:r w:rsidR="005327E1" w:rsidRPr="002A0CF1">
        <w:rPr>
          <w:lang w:val="en-US"/>
        </w:rPr>
        <w:t xml:space="preserve">were examined </w:t>
      </w:r>
      <w:r w:rsidR="00215AC0" w:rsidRPr="002D4444">
        <w:rPr>
          <w:lang w:val="en-US"/>
        </w:rPr>
        <w:t>from each study</w:t>
      </w:r>
      <w:r w:rsidR="00215AC0">
        <w:rPr>
          <w:lang w:val="en-US"/>
        </w:rPr>
        <w:t xml:space="preserve"> </w:t>
      </w:r>
      <w:r w:rsidR="005327E1" w:rsidRPr="002A0CF1">
        <w:rPr>
          <w:lang w:val="en-US"/>
        </w:rPr>
        <w:t>as potential effect size moderators.</w:t>
      </w:r>
    </w:p>
    <w:p w:rsidR="0043019A" w:rsidRPr="00215AC0" w:rsidRDefault="0043019A" w:rsidP="0043019A">
      <w:pPr>
        <w:spacing w:after="0" w:line="360" w:lineRule="auto"/>
        <w:rPr>
          <w:b/>
          <w:lang w:val="en-US"/>
        </w:rPr>
      </w:pPr>
    </w:p>
    <w:p w:rsidR="00E73D76" w:rsidRDefault="00E73D76" w:rsidP="0043019A">
      <w:pPr>
        <w:spacing w:after="0" w:line="360" w:lineRule="auto"/>
        <w:rPr>
          <w:b/>
          <w:lang w:val="en-US"/>
        </w:rPr>
      </w:pPr>
      <w:r w:rsidRPr="00E73D76">
        <w:rPr>
          <w:b/>
          <w:lang w:val="en-CA"/>
        </w:rPr>
        <w:t>Synthesis of results</w:t>
      </w:r>
    </w:p>
    <w:p w:rsidR="001E0813" w:rsidRPr="00E73D76" w:rsidRDefault="00F93D30" w:rsidP="0043019A">
      <w:pPr>
        <w:spacing w:after="0" w:line="360" w:lineRule="auto"/>
        <w:rPr>
          <w:b/>
          <w:lang w:val="en-US"/>
        </w:rPr>
      </w:pPr>
      <w:r w:rsidRPr="00E546C9">
        <w:rPr>
          <w:i/>
          <w:lang w:val="en-US"/>
        </w:rPr>
        <w:lastRenderedPageBreak/>
        <w:t>Calculation of Effect Size</w:t>
      </w:r>
      <w:r w:rsidR="00E546C9" w:rsidRPr="00E546C9">
        <w:rPr>
          <w:i/>
          <w:lang w:val="en-US"/>
        </w:rPr>
        <w:t>:</w:t>
      </w:r>
      <w:r w:rsidR="00E546C9">
        <w:rPr>
          <w:lang w:val="en-US"/>
        </w:rPr>
        <w:t xml:space="preserve"> </w:t>
      </w:r>
      <w:r>
        <w:rPr>
          <w:lang w:val="en-US"/>
        </w:rPr>
        <w:t xml:space="preserve">To estimate the </w:t>
      </w:r>
      <w:r w:rsidRPr="0019692E">
        <w:rPr>
          <w:lang w:val="en-US"/>
        </w:rPr>
        <w:t>effect size</w:t>
      </w:r>
      <w:r w:rsidR="001E0813">
        <w:rPr>
          <w:lang w:val="en-US"/>
        </w:rPr>
        <w:t xml:space="preserve"> from the initial mean d</w:t>
      </w:r>
      <w:r w:rsidR="001E0813" w:rsidRPr="001E0813">
        <w:rPr>
          <w:lang w:val="en-US"/>
        </w:rPr>
        <w:t>ifferences</w:t>
      </w:r>
      <w:r>
        <w:rPr>
          <w:lang w:val="en-US"/>
        </w:rPr>
        <w:t xml:space="preserve">, we used the Morris (2008) procedure implemented in the </w:t>
      </w:r>
      <w:proofErr w:type="spellStart"/>
      <w:r w:rsidRPr="004F3CA0">
        <w:rPr>
          <w:i/>
          <w:lang w:val="en-US"/>
        </w:rPr>
        <w:t>Metafor</w:t>
      </w:r>
      <w:proofErr w:type="spellEnd"/>
      <w:r>
        <w:rPr>
          <w:lang w:val="en-US"/>
        </w:rPr>
        <w:t xml:space="preserve"> p</w:t>
      </w:r>
      <w:r w:rsidRPr="0019692E">
        <w:rPr>
          <w:lang w:val="en-US"/>
        </w:rPr>
        <w:t xml:space="preserve">ackage for R </w:t>
      </w:r>
      <w:r>
        <w:rPr>
          <w:lang w:val="en-US"/>
        </w:rPr>
        <w:t>which allows to compute a standardized</w:t>
      </w:r>
      <w:r w:rsidRPr="0019692E">
        <w:rPr>
          <w:lang w:val="en-US"/>
        </w:rPr>
        <w:t xml:space="preserve"> </w:t>
      </w:r>
      <w:r w:rsidR="001E0813">
        <w:rPr>
          <w:lang w:val="en-US"/>
        </w:rPr>
        <w:t xml:space="preserve">effect size measure for pretest </w:t>
      </w:r>
      <w:r w:rsidRPr="0019692E">
        <w:rPr>
          <w:lang w:val="en-US"/>
        </w:rPr>
        <w:t>posttest control group designs</w:t>
      </w:r>
      <w:r>
        <w:rPr>
          <w:lang w:val="en-US"/>
        </w:rPr>
        <w:t xml:space="preserve">. Indeed, the </w:t>
      </w:r>
      <w:r w:rsidRPr="0019692E">
        <w:rPr>
          <w:lang w:val="en-US"/>
        </w:rPr>
        <w:t>effect size</w:t>
      </w:r>
      <w:r>
        <w:rPr>
          <w:lang w:val="en-US"/>
        </w:rPr>
        <w:t xml:space="preserve"> (dppc2) </w:t>
      </w:r>
      <w:r w:rsidRPr="005F33B9">
        <w:rPr>
          <w:lang w:val="en-US"/>
        </w:rPr>
        <w:t>take into account changes in</w:t>
      </w:r>
      <w:r>
        <w:rPr>
          <w:lang w:val="en-US"/>
        </w:rPr>
        <w:t xml:space="preserve"> </w:t>
      </w:r>
      <w:r w:rsidRPr="005F33B9">
        <w:rPr>
          <w:lang w:val="en-US"/>
        </w:rPr>
        <w:t xml:space="preserve">both the treatment and </w:t>
      </w:r>
      <w:r>
        <w:rPr>
          <w:lang w:val="en-US"/>
        </w:rPr>
        <w:t>control</w:t>
      </w:r>
      <w:r w:rsidRPr="005F33B9">
        <w:rPr>
          <w:lang w:val="en-US"/>
        </w:rPr>
        <w:t xml:space="preserve"> group</w:t>
      </w:r>
      <w:r>
        <w:rPr>
          <w:lang w:val="en-US"/>
        </w:rPr>
        <w:t xml:space="preserve"> and</w:t>
      </w:r>
      <w:r w:rsidRPr="00E31849">
        <w:rPr>
          <w:lang w:val="en-US"/>
        </w:rPr>
        <w:t xml:space="preserve"> provides an unbiased estimate of</w:t>
      </w:r>
      <w:r>
        <w:rPr>
          <w:lang w:val="en-US"/>
        </w:rPr>
        <w:t xml:space="preserve"> </w:t>
      </w:r>
      <w:r w:rsidRPr="00E31849">
        <w:rPr>
          <w:lang w:val="en-US"/>
        </w:rPr>
        <w:t>the population effect size</w:t>
      </w:r>
      <w:r>
        <w:rPr>
          <w:lang w:val="en-US"/>
        </w:rPr>
        <w:t xml:space="preserve">. </w:t>
      </w:r>
    </w:p>
    <w:p w:rsidR="00574B9F" w:rsidRPr="001E0813" w:rsidRDefault="00F93D30" w:rsidP="0043019A">
      <w:pPr>
        <w:spacing w:after="0" w:line="360" w:lineRule="auto"/>
        <w:ind w:firstLine="284"/>
        <w:rPr>
          <w:lang w:val="en-US"/>
        </w:rPr>
      </w:pPr>
      <w:r w:rsidRPr="005F33B9">
        <w:rPr>
          <w:lang w:val="en-US"/>
        </w:rPr>
        <w:t>Since the data available f</w:t>
      </w:r>
      <w:r>
        <w:rPr>
          <w:lang w:val="en-US"/>
        </w:rPr>
        <w:t xml:space="preserve">rom previously published papers </w:t>
      </w:r>
      <w:r w:rsidRPr="005F33B9">
        <w:rPr>
          <w:lang w:val="en-US"/>
        </w:rPr>
        <w:t xml:space="preserve">in </w:t>
      </w:r>
      <w:r>
        <w:rPr>
          <w:lang w:val="en-US"/>
        </w:rPr>
        <w:t xml:space="preserve">this area were insufficient, </w:t>
      </w:r>
      <w:r w:rsidRPr="005F33B9">
        <w:rPr>
          <w:lang w:val="en-US"/>
        </w:rPr>
        <w:t>t</w:t>
      </w:r>
      <w:r>
        <w:rPr>
          <w:lang w:val="en-US"/>
        </w:rPr>
        <w:t>he relationship between pretest and post-test scores</w:t>
      </w:r>
      <w:r w:rsidRPr="005F33B9">
        <w:rPr>
          <w:lang w:val="en-US"/>
        </w:rPr>
        <w:t xml:space="preserve"> was set at </w:t>
      </w:r>
      <w:r>
        <w:rPr>
          <w:lang w:val="en-US"/>
        </w:rPr>
        <w:t>r = 0</w:t>
      </w:r>
      <w:r w:rsidRPr="005F33B9">
        <w:rPr>
          <w:lang w:val="en-US"/>
        </w:rPr>
        <w:t>.</w:t>
      </w:r>
      <w:r>
        <w:rPr>
          <w:lang w:val="en-US"/>
        </w:rPr>
        <w:t>6</w:t>
      </w:r>
      <w:r w:rsidRPr="005F33B9">
        <w:rPr>
          <w:lang w:val="en-US"/>
        </w:rPr>
        <w:t>.</w:t>
      </w:r>
      <w:r>
        <w:rPr>
          <w:lang w:val="en-US"/>
        </w:rPr>
        <w:t xml:space="preserve"> We also </w:t>
      </w:r>
      <w:r w:rsidRPr="00F93D30">
        <w:rPr>
          <w:lang w:val="en-US"/>
        </w:rPr>
        <w:t>conduct</w:t>
      </w:r>
      <w:r>
        <w:rPr>
          <w:lang w:val="en-US"/>
        </w:rPr>
        <w:t>ed</w:t>
      </w:r>
      <w:r w:rsidRPr="00F93D30">
        <w:rPr>
          <w:lang w:val="en-US"/>
        </w:rPr>
        <w:t xml:space="preserve"> a </w:t>
      </w:r>
      <w:r w:rsidR="00574B9F">
        <w:rPr>
          <w:lang w:val="en-US"/>
        </w:rPr>
        <w:t>sensitivity</w:t>
      </w:r>
      <w:r w:rsidRPr="00F93D30">
        <w:rPr>
          <w:lang w:val="en-US"/>
        </w:rPr>
        <w:t xml:space="preserve"> analysis to ensure that the conclusions from the meta-analysis are unchanged when those correlations are varied.</w:t>
      </w:r>
      <w:r>
        <w:rPr>
          <w:lang w:val="en-US"/>
        </w:rPr>
        <w:t xml:space="preserve"> </w:t>
      </w:r>
    </w:p>
    <w:p w:rsidR="00EF51C2" w:rsidRDefault="004E7E25" w:rsidP="0043019A">
      <w:pPr>
        <w:spacing w:after="0" w:line="360" w:lineRule="auto"/>
        <w:rPr>
          <w:lang w:val="en-US"/>
        </w:rPr>
      </w:pPr>
      <w:r w:rsidRPr="00E546C9">
        <w:rPr>
          <w:i/>
          <w:lang w:val="en-US"/>
        </w:rPr>
        <w:t>Effect Size Aggregation</w:t>
      </w:r>
      <w:r w:rsidR="00E546C9">
        <w:rPr>
          <w:i/>
          <w:lang w:val="en-US"/>
        </w:rPr>
        <w:t>:</w:t>
      </w:r>
      <w:r w:rsidR="00E73D76">
        <w:rPr>
          <w:lang w:val="en-US"/>
        </w:rPr>
        <w:t xml:space="preserve"> </w:t>
      </w:r>
      <w:r>
        <w:rPr>
          <w:lang w:val="en-US"/>
        </w:rPr>
        <w:t xml:space="preserve">To address </w:t>
      </w:r>
      <w:r w:rsidRPr="004E7E25">
        <w:rPr>
          <w:lang w:val="en-US"/>
        </w:rPr>
        <w:t xml:space="preserve">dependency among effect sizes </w:t>
      </w:r>
      <w:r w:rsidRPr="00EF51C2">
        <w:rPr>
          <w:lang w:val="en-US"/>
        </w:rPr>
        <w:t>(e.g.,</w:t>
      </w:r>
      <w:r w:rsidR="00EF51C2" w:rsidRPr="00EF51C2">
        <w:rPr>
          <w:lang w:val="en-US"/>
        </w:rPr>
        <w:t xml:space="preserve"> multiple-treatment and multiple-endpoint studies)</w:t>
      </w:r>
      <w:r w:rsidR="00EF51C2">
        <w:rPr>
          <w:lang w:val="en-US"/>
        </w:rPr>
        <w:t xml:space="preserve">, we used the </w:t>
      </w:r>
      <w:proofErr w:type="spellStart"/>
      <w:r w:rsidR="00EF51C2">
        <w:rPr>
          <w:lang w:val="en-US"/>
        </w:rPr>
        <w:t>Gleser</w:t>
      </w:r>
      <w:proofErr w:type="spellEnd"/>
      <w:r w:rsidR="00EF51C2">
        <w:rPr>
          <w:lang w:val="en-US"/>
        </w:rPr>
        <w:t xml:space="preserve"> </w:t>
      </w:r>
      <w:r w:rsidR="000004DC">
        <w:rPr>
          <w:lang w:val="en-US"/>
        </w:rPr>
        <w:t>and</w:t>
      </w:r>
      <w:r w:rsidR="00EF51C2">
        <w:rPr>
          <w:lang w:val="en-US"/>
        </w:rPr>
        <w:t xml:space="preserve"> </w:t>
      </w:r>
      <w:r w:rsidR="00EF51C2" w:rsidRPr="00EF51C2">
        <w:rPr>
          <w:lang w:val="en-US"/>
        </w:rPr>
        <w:t>Olkin</w:t>
      </w:r>
      <w:r w:rsidR="00B51632">
        <w:rPr>
          <w:lang w:val="en-US"/>
        </w:rPr>
        <w:t>’</w:t>
      </w:r>
      <w:r w:rsidR="00EF51C2" w:rsidRPr="00EF51C2">
        <w:rPr>
          <w:lang w:val="en-US"/>
        </w:rPr>
        <w:t xml:space="preserve"> (1994)</w:t>
      </w:r>
      <w:r w:rsidR="00EF51C2">
        <w:rPr>
          <w:lang w:val="en-US"/>
        </w:rPr>
        <w:t xml:space="preserve"> procedure implemented in the </w:t>
      </w:r>
      <w:proofErr w:type="spellStart"/>
      <w:r w:rsidR="00EF51C2" w:rsidRPr="004F3CA0">
        <w:rPr>
          <w:i/>
          <w:lang w:val="en-US"/>
        </w:rPr>
        <w:t>MAd</w:t>
      </w:r>
      <w:proofErr w:type="spellEnd"/>
      <w:r w:rsidR="00EF51C2" w:rsidRPr="004E7E25">
        <w:rPr>
          <w:lang w:val="en-US"/>
        </w:rPr>
        <w:t xml:space="preserve"> package</w:t>
      </w:r>
      <w:r w:rsidR="00EF51C2">
        <w:rPr>
          <w:lang w:val="en-US"/>
        </w:rPr>
        <w:t xml:space="preserve"> </w:t>
      </w:r>
      <w:r w:rsidR="00EF51C2" w:rsidRPr="004E7E25">
        <w:rPr>
          <w:lang w:val="en-US"/>
        </w:rPr>
        <w:t xml:space="preserve">(Del Re </w:t>
      </w:r>
      <w:r w:rsidR="00662092">
        <w:rPr>
          <w:lang w:val="en-US"/>
        </w:rPr>
        <w:t>&amp;</w:t>
      </w:r>
      <w:r w:rsidR="00EF51C2" w:rsidRPr="004E7E25">
        <w:rPr>
          <w:lang w:val="en-US"/>
        </w:rPr>
        <w:t xml:space="preserve"> Hoyt</w:t>
      </w:r>
      <w:r w:rsidR="000004DC">
        <w:rPr>
          <w:lang w:val="en-US"/>
        </w:rPr>
        <w:t>,</w:t>
      </w:r>
      <w:r w:rsidR="00EF51C2" w:rsidRPr="004E7E25">
        <w:rPr>
          <w:lang w:val="en-US"/>
        </w:rPr>
        <w:t xml:space="preserve"> 201</w:t>
      </w:r>
      <w:r w:rsidR="00EF51C2">
        <w:rPr>
          <w:lang w:val="en-US"/>
        </w:rPr>
        <w:t>4</w:t>
      </w:r>
      <w:r w:rsidR="00EF51C2" w:rsidRPr="004E7E25">
        <w:rPr>
          <w:lang w:val="en-US"/>
        </w:rPr>
        <w:t>)</w:t>
      </w:r>
      <w:r w:rsidR="00F93D30">
        <w:rPr>
          <w:lang w:val="en-US"/>
        </w:rPr>
        <w:t xml:space="preserve"> </w:t>
      </w:r>
      <w:proofErr w:type="gramStart"/>
      <w:r w:rsidR="00F93D30">
        <w:rPr>
          <w:lang w:val="en-US"/>
        </w:rPr>
        <w:t>for</w:t>
      </w:r>
      <w:r w:rsidR="00EF51C2">
        <w:rPr>
          <w:lang w:val="en-US"/>
        </w:rPr>
        <w:t xml:space="preserve">  R</w:t>
      </w:r>
      <w:proofErr w:type="gramEnd"/>
      <w:r w:rsidR="00EF51C2">
        <w:rPr>
          <w:lang w:val="en-US"/>
        </w:rPr>
        <w:t xml:space="preserve"> statistics program. A </w:t>
      </w:r>
      <w:r w:rsidR="00662092" w:rsidRPr="00662092">
        <w:rPr>
          <w:lang w:val="en-US"/>
        </w:rPr>
        <w:t>within-study</w:t>
      </w:r>
      <w:r w:rsidR="00662092">
        <w:rPr>
          <w:lang w:val="en-US"/>
        </w:rPr>
        <w:t xml:space="preserve"> </w:t>
      </w:r>
      <w:r w:rsidR="00EF51C2">
        <w:rPr>
          <w:lang w:val="en-US"/>
        </w:rPr>
        <w:t>c</w:t>
      </w:r>
      <w:r w:rsidR="00EF51C2" w:rsidRPr="00EF51C2">
        <w:rPr>
          <w:lang w:val="en-US"/>
        </w:rPr>
        <w:t xml:space="preserve">orrelation </w:t>
      </w:r>
      <w:r w:rsidR="00662092">
        <w:rPr>
          <w:lang w:val="en-US"/>
        </w:rPr>
        <w:t xml:space="preserve">of r = </w:t>
      </w:r>
      <w:r w:rsidR="00F93D30">
        <w:rPr>
          <w:lang w:val="en-US"/>
        </w:rPr>
        <w:t>0</w:t>
      </w:r>
      <w:r w:rsidR="00662092">
        <w:rPr>
          <w:lang w:val="en-US"/>
        </w:rPr>
        <w:t xml:space="preserve">.5 </w:t>
      </w:r>
      <w:r w:rsidR="00662092" w:rsidRPr="004E7E25">
        <w:rPr>
          <w:lang w:val="en-US"/>
        </w:rPr>
        <w:t>was</w:t>
      </w:r>
      <w:r w:rsidR="00662092">
        <w:rPr>
          <w:lang w:val="en-US"/>
        </w:rPr>
        <w:t xml:space="preserve"> </w:t>
      </w:r>
      <w:r w:rsidR="00662092" w:rsidRPr="004E7E25">
        <w:rPr>
          <w:lang w:val="en-US"/>
        </w:rPr>
        <w:t>assumed</w:t>
      </w:r>
      <w:r w:rsidR="00662092">
        <w:rPr>
          <w:lang w:val="en-US"/>
        </w:rPr>
        <w:t xml:space="preserve"> (</w:t>
      </w:r>
      <w:proofErr w:type="spellStart"/>
      <w:r w:rsidR="00662092">
        <w:rPr>
          <w:lang w:val="en-US"/>
        </w:rPr>
        <w:t>Wampold</w:t>
      </w:r>
      <w:proofErr w:type="spellEnd"/>
      <w:r w:rsidR="00662092">
        <w:rPr>
          <w:lang w:val="en-US"/>
        </w:rPr>
        <w:t xml:space="preserve"> et al., 1997).</w:t>
      </w:r>
    </w:p>
    <w:p w:rsidR="00876A47" w:rsidRDefault="00876A47" w:rsidP="0043019A">
      <w:pPr>
        <w:spacing w:after="0"/>
        <w:rPr>
          <w:b/>
          <w:lang w:val="en-US"/>
        </w:rPr>
      </w:pPr>
    </w:p>
    <w:p w:rsidR="00876A47" w:rsidRPr="00A5321D" w:rsidRDefault="00A5321D" w:rsidP="00A5321D">
      <w:pPr>
        <w:jc w:val="center"/>
        <w:rPr>
          <w:b/>
          <w:lang w:val="en-US"/>
        </w:rPr>
      </w:pPr>
      <w:r w:rsidRPr="00A5321D">
        <w:rPr>
          <w:b/>
          <w:lang w:val="en-US"/>
        </w:rPr>
        <w:t>Results</w:t>
      </w:r>
    </w:p>
    <w:p w:rsidR="00A5321D" w:rsidRPr="00386627" w:rsidRDefault="00506FA8" w:rsidP="00A5321D">
      <w:pPr>
        <w:spacing w:after="0" w:line="360" w:lineRule="auto"/>
        <w:rPr>
          <w:b/>
          <w:lang w:val="en-US"/>
        </w:rPr>
      </w:pPr>
      <w:r>
        <w:rPr>
          <w:b/>
          <w:lang w:val="en-US"/>
        </w:rPr>
        <w:t>Study</w:t>
      </w:r>
      <w:r w:rsidR="00A5321D" w:rsidRPr="00386627">
        <w:rPr>
          <w:b/>
          <w:lang w:val="en-US"/>
        </w:rPr>
        <w:t xml:space="preserve"> selection </w:t>
      </w:r>
    </w:p>
    <w:p w:rsidR="00A5321D" w:rsidRDefault="00A5321D" w:rsidP="00A5321D">
      <w:pPr>
        <w:spacing w:after="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A</w:t>
      </w:r>
      <w:r w:rsidRPr="00502B48">
        <w:rPr>
          <w:rFonts w:eastAsia="Calibri"/>
          <w:lang w:val="en-CA"/>
        </w:rPr>
        <w:t>s shown</w:t>
      </w:r>
      <w:r>
        <w:rPr>
          <w:rFonts w:eastAsia="Calibri"/>
          <w:lang w:val="en-CA"/>
        </w:rPr>
        <w:t xml:space="preserve"> in Figure 1 </w:t>
      </w:r>
      <w:r w:rsidRPr="00095578">
        <w:rPr>
          <w:rFonts w:eastAsia="Calibri"/>
          <w:lang w:val="en-CA"/>
        </w:rPr>
        <w:t xml:space="preserve">(Moher, </w:t>
      </w:r>
      <w:proofErr w:type="spellStart"/>
      <w:r w:rsidRPr="00095578">
        <w:rPr>
          <w:rFonts w:eastAsia="Calibri"/>
          <w:lang w:val="en-CA"/>
        </w:rPr>
        <w:t>Liberati</w:t>
      </w:r>
      <w:proofErr w:type="spellEnd"/>
      <w:r w:rsidRPr="00095578">
        <w:rPr>
          <w:rFonts w:eastAsia="Calibri"/>
          <w:lang w:val="en-CA"/>
        </w:rPr>
        <w:t xml:space="preserve">, </w:t>
      </w:r>
      <w:proofErr w:type="spellStart"/>
      <w:r w:rsidRPr="00095578">
        <w:rPr>
          <w:rFonts w:eastAsia="Calibri"/>
          <w:lang w:val="en-CA"/>
        </w:rPr>
        <w:t>Tetzlaff</w:t>
      </w:r>
      <w:proofErr w:type="spellEnd"/>
      <w:r w:rsidRPr="00095578">
        <w:rPr>
          <w:rFonts w:eastAsia="Calibri"/>
          <w:lang w:val="en-CA"/>
        </w:rPr>
        <w:t>,</w:t>
      </w:r>
      <w:r>
        <w:rPr>
          <w:rFonts w:eastAsia="Calibri"/>
          <w:lang w:val="en-CA"/>
        </w:rPr>
        <w:t xml:space="preserve"> </w:t>
      </w:r>
      <w:r w:rsidRPr="00095578">
        <w:rPr>
          <w:rFonts w:eastAsia="Calibri"/>
          <w:lang w:val="en-CA"/>
        </w:rPr>
        <w:t>Al</w:t>
      </w:r>
      <w:r>
        <w:rPr>
          <w:rFonts w:eastAsia="Calibri"/>
          <w:lang w:val="en-CA"/>
        </w:rPr>
        <w:t>tman, &amp; the PRISMA Group, 2009), eligible publications (n = 1921) were</w:t>
      </w:r>
      <w:r w:rsidRPr="00B51632">
        <w:rPr>
          <w:rFonts w:eastAsia="Calibri"/>
          <w:lang w:val="en-CA"/>
        </w:rPr>
        <w:t xml:space="preserve"> first screened at the abstract level</w:t>
      </w:r>
      <w:r>
        <w:rPr>
          <w:rFonts w:eastAsia="Calibri"/>
          <w:lang w:val="en-CA"/>
        </w:rPr>
        <w:t xml:space="preserve"> by three independent reviewers; second </w:t>
      </w:r>
      <w:r w:rsidRPr="00B51632">
        <w:rPr>
          <w:rFonts w:eastAsia="Calibri"/>
          <w:lang w:val="en-CA"/>
        </w:rPr>
        <w:t>at the full-text level</w:t>
      </w:r>
      <w:r>
        <w:rPr>
          <w:rFonts w:eastAsia="Calibri"/>
          <w:lang w:val="en-CA"/>
        </w:rPr>
        <w:t xml:space="preserve"> </w:t>
      </w:r>
      <w:r w:rsidRPr="00B51632">
        <w:rPr>
          <w:rFonts w:eastAsia="Calibri"/>
          <w:lang w:val="en-CA"/>
        </w:rPr>
        <w:t xml:space="preserve">(n = </w:t>
      </w:r>
      <w:r>
        <w:rPr>
          <w:rFonts w:eastAsia="Calibri"/>
          <w:lang w:val="en-CA"/>
        </w:rPr>
        <w:t>165)</w:t>
      </w:r>
      <w:r w:rsidRPr="00B51632">
        <w:rPr>
          <w:rFonts w:eastAsia="Calibri"/>
          <w:lang w:val="en-CA"/>
        </w:rPr>
        <w:t xml:space="preserve">, in which all </w:t>
      </w:r>
      <w:r>
        <w:rPr>
          <w:rFonts w:eastAsia="Calibri"/>
          <w:lang w:val="en-CA"/>
        </w:rPr>
        <w:t>studies</w:t>
      </w:r>
      <w:r w:rsidRPr="00B51632">
        <w:rPr>
          <w:rFonts w:eastAsia="Calibri"/>
          <w:lang w:val="en-CA"/>
        </w:rPr>
        <w:t xml:space="preserve"> previously identified as potentially eligible at the abstract level were screened for final eligibility.</w:t>
      </w:r>
      <w:r>
        <w:rPr>
          <w:rFonts w:eastAsia="Calibri"/>
          <w:lang w:val="en-CA"/>
        </w:rPr>
        <w:t xml:space="preserve"> </w:t>
      </w:r>
    </w:p>
    <w:p w:rsidR="00A5321D" w:rsidRDefault="00A5321D" w:rsidP="00A5321D">
      <w:pPr>
        <w:spacing w:after="0" w:line="360" w:lineRule="auto"/>
        <w:ind w:firstLine="284"/>
        <w:rPr>
          <w:lang w:val="en-US"/>
        </w:rPr>
      </w:pPr>
      <w:r>
        <w:rPr>
          <w:rFonts w:eastAsia="Calibri"/>
          <w:lang w:val="en-CA"/>
        </w:rPr>
        <w:t xml:space="preserve">Several studies (n = 128) </w:t>
      </w:r>
      <w:r w:rsidRPr="00B51632">
        <w:rPr>
          <w:lang w:val="en-US"/>
        </w:rPr>
        <w:t>were excluded</w:t>
      </w:r>
      <w:r>
        <w:rPr>
          <w:lang w:val="en-US"/>
        </w:rPr>
        <w:t xml:space="preserve"> because not focused in math domains or in motivation to math, did not include pre-test, control group or also the control group use </w:t>
      </w:r>
      <w:proofErr w:type="gramStart"/>
      <w:r w:rsidRPr="00CC0720">
        <w:rPr>
          <w:lang w:val="en-US"/>
        </w:rPr>
        <w:t>video-games</w:t>
      </w:r>
      <w:proofErr w:type="gramEnd"/>
      <w:r>
        <w:rPr>
          <w:lang w:val="en-US"/>
        </w:rPr>
        <w:t xml:space="preserve">. Of the remaining eligible studies (n = 37), </w:t>
      </w:r>
      <w:r>
        <w:rPr>
          <w:rFonts w:eastAsia="Calibri"/>
          <w:lang w:val="en-CA"/>
        </w:rPr>
        <w:t xml:space="preserve">some </w:t>
      </w:r>
      <w:r>
        <w:rPr>
          <w:lang w:val="en-US"/>
        </w:rPr>
        <w:t xml:space="preserve">studies (n = 18) </w:t>
      </w:r>
      <w:r w:rsidRPr="00B51632">
        <w:rPr>
          <w:lang w:val="en-US"/>
        </w:rPr>
        <w:t>were excluded because</w:t>
      </w:r>
      <w:r>
        <w:rPr>
          <w:lang w:val="en-US"/>
        </w:rPr>
        <w:t xml:space="preserve"> presented </w:t>
      </w:r>
      <w:r w:rsidRPr="00AB2998">
        <w:rPr>
          <w:lang w:val="en-US"/>
        </w:rPr>
        <w:t>overlapping data</w:t>
      </w:r>
      <w:r>
        <w:rPr>
          <w:lang w:val="en-US"/>
        </w:rPr>
        <w:t xml:space="preserve"> </w:t>
      </w:r>
      <w:r w:rsidR="00D2454F">
        <w:rPr>
          <w:lang w:val="en-US"/>
        </w:rPr>
        <w:t>(n = 6</w:t>
      </w:r>
      <w:r w:rsidR="0008676F">
        <w:rPr>
          <w:lang w:val="en-US"/>
        </w:rPr>
        <w:t>;</w:t>
      </w:r>
      <w:r w:rsidR="0008676F" w:rsidRPr="0008676F">
        <w:rPr>
          <w:lang w:val="en-US"/>
        </w:rPr>
        <w:t xml:space="preserve"> </w:t>
      </w:r>
      <w:r w:rsidR="002C232E">
        <w:rPr>
          <w:lang w:val="en-US"/>
        </w:rPr>
        <w:t>i</w:t>
      </w:r>
      <w:r w:rsidR="002C232E" w:rsidRPr="002C232E">
        <w:rPr>
          <w:lang w:val="en-US"/>
        </w:rPr>
        <w:t xml:space="preserve">n the case of multiple studies </w:t>
      </w:r>
      <w:r w:rsidR="0008676F" w:rsidRPr="0008676F">
        <w:rPr>
          <w:lang w:val="en-US"/>
        </w:rPr>
        <w:t xml:space="preserve">we have </w:t>
      </w:r>
      <w:r w:rsidR="0008676F">
        <w:rPr>
          <w:lang w:val="en-US"/>
        </w:rPr>
        <w:t>chosen the most informative one</w:t>
      </w:r>
      <w:r w:rsidR="00D2454F">
        <w:rPr>
          <w:lang w:val="en-US"/>
        </w:rPr>
        <w:t xml:space="preserve">) </w:t>
      </w:r>
      <w:r>
        <w:rPr>
          <w:lang w:val="en-US"/>
        </w:rPr>
        <w:t xml:space="preserve">or </w:t>
      </w:r>
      <w:r w:rsidRPr="00B51632">
        <w:rPr>
          <w:lang w:val="en-US"/>
        </w:rPr>
        <w:t xml:space="preserve">not all relevant </w:t>
      </w:r>
      <w:r>
        <w:rPr>
          <w:lang w:val="en-US"/>
        </w:rPr>
        <w:t>data (</w:t>
      </w:r>
      <w:r w:rsidRPr="00523A6D">
        <w:rPr>
          <w:lang w:val="en-US"/>
        </w:rPr>
        <w:t>sample</w:t>
      </w:r>
      <w:r w:rsidR="00582D59">
        <w:rPr>
          <w:lang w:val="en-US"/>
        </w:rPr>
        <w:t xml:space="preserve"> size, arithmetic mean</w:t>
      </w:r>
      <w:r>
        <w:rPr>
          <w:lang w:val="en-US"/>
        </w:rPr>
        <w:t xml:space="preserve"> and</w:t>
      </w:r>
      <w:r w:rsidRPr="00523A6D">
        <w:rPr>
          <w:lang w:val="en-US"/>
        </w:rPr>
        <w:t xml:space="preserve"> standard deviation</w:t>
      </w:r>
      <w:r>
        <w:rPr>
          <w:lang w:val="en-US"/>
        </w:rPr>
        <w:t xml:space="preserve">) </w:t>
      </w:r>
      <w:r w:rsidRPr="00217C23">
        <w:rPr>
          <w:rFonts w:eastAsia="Calibri"/>
          <w:lang w:val="en-US"/>
        </w:rPr>
        <w:t>required to calculate the effect size</w:t>
      </w:r>
      <w:r w:rsidRPr="00B51632">
        <w:rPr>
          <w:lang w:val="en-US"/>
        </w:rPr>
        <w:t xml:space="preserve"> were</w:t>
      </w:r>
      <w:r>
        <w:rPr>
          <w:lang w:val="en-US"/>
        </w:rPr>
        <w:t xml:space="preserve"> </w:t>
      </w:r>
      <w:r w:rsidRPr="00B51632">
        <w:rPr>
          <w:lang w:val="en-US"/>
        </w:rPr>
        <w:t>reported</w:t>
      </w:r>
      <w:r>
        <w:rPr>
          <w:lang w:val="en-US"/>
        </w:rPr>
        <w:t xml:space="preserve"> (n = 12)</w:t>
      </w:r>
      <w:r w:rsidRPr="00B51632">
        <w:rPr>
          <w:lang w:val="en-US"/>
        </w:rPr>
        <w:t>.</w:t>
      </w:r>
      <w:r w:rsidR="0008676F">
        <w:rPr>
          <w:lang w:val="en-US"/>
        </w:rPr>
        <w:t xml:space="preserve"> </w:t>
      </w:r>
    </w:p>
    <w:p w:rsidR="00A5321D" w:rsidRPr="00095578" w:rsidRDefault="00A5321D" w:rsidP="00A5321D">
      <w:pPr>
        <w:spacing w:after="0" w:line="360" w:lineRule="auto"/>
        <w:ind w:firstLine="284"/>
        <w:rPr>
          <w:rFonts w:eastAsia="Calibri"/>
          <w:lang w:val="en-CA"/>
        </w:rPr>
      </w:pPr>
      <w:r>
        <w:rPr>
          <w:lang w:val="en-US"/>
        </w:rPr>
        <w:t>A</w:t>
      </w:r>
      <w:r w:rsidRPr="00B51632">
        <w:rPr>
          <w:lang w:val="en-US"/>
        </w:rPr>
        <w:t xml:space="preserve">uthors of </w:t>
      </w:r>
      <w:r>
        <w:rPr>
          <w:lang w:val="en-US"/>
        </w:rPr>
        <w:t xml:space="preserve">these </w:t>
      </w:r>
      <w:r w:rsidRPr="00B51632">
        <w:rPr>
          <w:lang w:val="en-US"/>
        </w:rPr>
        <w:t>primary studies were contacted to</w:t>
      </w:r>
      <w:r>
        <w:rPr>
          <w:lang w:val="en-US"/>
        </w:rPr>
        <w:t xml:space="preserve"> ask for required data, </w:t>
      </w:r>
      <w:r w:rsidRPr="00B51632">
        <w:rPr>
          <w:lang w:val="en-US"/>
        </w:rPr>
        <w:t>but they did not answer</w:t>
      </w:r>
      <w:r>
        <w:rPr>
          <w:lang w:val="en-US"/>
        </w:rPr>
        <w:t xml:space="preserve">. </w:t>
      </w:r>
      <w:r w:rsidRPr="00386627">
        <w:rPr>
          <w:lang w:val="en-US"/>
        </w:rPr>
        <w:t xml:space="preserve">In </w:t>
      </w:r>
      <w:r>
        <w:rPr>
          <w:lang w:val="en-US"/>
        </w:rPr>
        <w:t xml:space="preserve">all the steps, </w:t>
      </w:r>
      <w:r w:rsidRPr="00386627">
        <w:rPr>
          <w:lang w:val="en-US"/>
        </w:rPr>
        <w:t xml:space="preserve">the team regularly met up to discuss </w:t>
      </w:r>
      <w:r>
        <w:rPr>
          <w:lang w:val="en-US"/>
        </w:rPr>
        <w:t xml:space="preserve">the </w:t>
      </w:r>
      <w:r w:rsidRPr="00386627">
        <w:rPr>
          <w:lang w:val="en-US"/>
        </w:rPr>
        <w:t>doubtful case</w:t>
      </w:r>
      <w:r>
        <w:rPr>
          <w:lang w:val="en-US"/>
        </w:rPr>
        <w:t xml:space="preserve">s in </w:t>
      </w:r>
      <w:r w:rsidRPr="00386627">
        <w:rPr>
          <w:lang w:val="en-US"/>
        </w:rPr>
        <w:t xml:space="preserve">order to ensure the quality of the </w:t>
      </w:r>
      <w:r>
        <w:rPr>
          <w:lang w:val="en-US"/>
        </w:rPr>
        <w:t xml:space="preserve">selection </w:t>
      </w:r>
      <w:r w:rsidRPr="00386627">
        <w:rPr>
          <w:lang w:val="en-US"/>
        </w:rPr>
        <w:t>process</w:t>
      </w:r>
      <w:r>
        <w:rPr>
          <w:lang w:val="en-US"/>
        </w:rPr>
        <w:t>. Finally, 19 studies</w:t>
      </w:r>
      <w:r w:rsidRPr="00D0581F">
        <w:rPr>
          <w:lang w:val="en-US"/>
        </w:rPr>
        <w:t xml:space="preserve"> were identified as adequate for the</w:t>
      </w:r>
      <w:r>
        <w:rPr>
          <w:lang w:val="en-US"/>
        </w:rPr>
        <w:t xml:space="preserve"> </w:t>
      </w:r>
      <w:r w:rsidRPr="00D0581F">
        <w:rPr>
          <w:lang w:val="en-US"/>
        </w:rPr>
        <w:t>purpose of this meta-analysis.</w:t>
      </w:r>
    </w:p>
    <w:p w:rsidR="00A5321D" w:rsidRDefault="00A5321D" w:rsidP="00A5321D">
      <w:pPr>
        <w:spacing w:after="0" w:line="360" w:lineRule="auto"/>
        <w:rPr>
          <w:b/>
          <w:lang w:val="en-US"/>
        </w:rPr>
      </w:pPr>
    </w:p>
    <w:p w:rsidR="00A5321D" w:rsidRPr="004D5696" w:rsidRDefault="00A5321D" w:rsidP="00A5321D">
      <w:pPr>
        <w:spacing w:after="0" w:line="360" w:lineRule="auto"/>
        <w:rPr>
          <w:b/>
          <w:lang w:val="en-US"/>
        </w:rPr>
      </w:pPr>
      <w:r w:rsidRPr="00455FA3">
        <w:rPr>
          <w:b/>
          <w:lang w:val="en-US"/>
        </w:rPr>
        <w:t xml:space="preserve">Multiple Effect </w:t>
      </w:r>
      <w:r>
        <w:rPr>
          <w:b/>
          <w:lang w:val="en-US"/>
        </w:rPr>
        <w:t xml:space="preserve">Size </w:t>
      </w:r>
      <w:bookmarkStart w:id="0" w:name="_GoBack"/>
      <w:bookmarkEnd w:id="0"/>
    </w:p>
    <w:p w:rsidR="00A5321D" w:rsidRDefault="00A5321D" w:rsidP="00A5321D">
      <w:pPr>
        <w:spacing w:after="0" w:line="360" w:lineRule="auto"/>
        <w:rPr>
          <w:lang w:val="en-US"/>
        </w:rPr>
      </w:pPr>
      <w:r w:rsidRPr="003C7547">
        <w:rPr>
          <w:lang w:val="en-US"/>
        </w:rPr>
        <w:t xml:space="preserve">In </w:t>
      </w:r>
      <w:r>
        <w:rPr>
          <w:lang w:val="en-US"/>
        </w:rPr>
        <w:t>the</w:t>
      </w:r>
      <w:r w:rsidRPr="003C7547">
        <w:rPr>
          <w:lang w:val="en-US"/>
        </w:rPr>
        <w:t xml:space="preserve"> </w:t>
      </w:r>
      <w:r>
        <w:rPr>
          <w:lang w:val="en-US"/>
        </w:rPr>
        <w:t>included</w:t>
      </w:r>
      <w:r w:rsidRPr="003C7547">
        <w:rPr>
          <w:lang w:val="en-US"/>
        </w:rPr>
        <w:t xml:space="preserve"> publications</w:t>
      </w:r>
      <w:r>
        <w:rPr>
          <w:lang w:val="en-US"/>
        </w:rPr>
        <w:t xml:space="preserve"> we found different sources of </w:t>
      </w:r>
      <w:r w:rsidRPr="006C0DEB">
        <w:rPr>
          <w:lang w:val="en-US"/>
        </w:rPr>
        <w:t>effect size dependence</w:t>
      </w:r>
      <w:r w:rsidRPr="00430A63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Gleser</w:t>
      </w:r>
      <w:proofErr w:type="spellEnd"/>
      <w:r>
        <w:rPr>
          <w:lang w:val="en-US"/>
        </w:rPr>
        <w:t xml:space="preserve"> &amp; Olkin, 2009). </w:t>
      </w:r>
    </w:p>
    <w:p w:rsidR="00A5321D" w:rsidRDefault="00A5321D" w:rsidP="00A5321D">
      <w:pPr>
        <w:spacing w:after="0" w:line="360" w:lineRule="auto"/>
        <w:ind w:firstLine="284"/>
        <w:rPr>
          <w:lang w:val="en-US"/>
        </w:rPr>
      </w:pPr>
      <w:r w:rsidRPr="00526A50">
        <w:rPr>
          <w:i/>
          <w:lang w:val="en-US"/>
        </w:rPr>
        <w:lastRenderedPageBreak/>
        <w:t>M</w:t>
      </w:r>
      <w:r>
        <w:rPr>
          <w:i/>
          <w:lang w:val="en-US"/>
        </w:rPr>
        <w:t>ultiple-treatment study</w:t>
      </w:r>
      <w:r w:rsidRPr="006857C0">
        <w:rPr>
          <w:lang w:val="en-US"/>
        </w:rPr>
        <w:t xml:space="preserve">: </w:t>
      </w:r>
      <w:r>
        <w:rPr>
          <w:lang w:val="en-US"/>
        </w:rPr>
        <w:t xml:space="preserve">Ke (2008) compared </w:t>
      </w:r>
      <w:r w:rsidRPr="003C7547">
        <w:rPr>
          <w:lang w:val="en-US"/>
        </w:rPr>
        <w:t>multiple experimental conditions</w:t>
      </w:r>
      <w:r>
        <w:rPr>
          <w:lang w:val="en-US"/>
        </w:rPr>
        <w:t xml:space="preserve"> (</w:t>
      </w:r>
      <w:r w:rsidRPr="0031331E">
        <w:rPr>
          <w:lang w:val="en-US"/>
        </w:rPr>
        <w:t xml:space="preserve">cooperative, </w:t>
      </w:r>
      <w:r>
        <w:rPr>
          <w:lang w:val="en-US"/>
        </w:rPr>
        <w:t xml:space="preserve">competitive </w:t>
      </w:r>
      <w:r w:rsidRPr="0031331E">
        <w:rPr>
          <w:lang w:val="en-US"/>
        </w:rPr>
        <w:t>and individualistic</w:t>
      </w:r>
      <w:r>
        <w:rPr>
          <w:lang w:val="en-US"/>
        </w:rPr>
        <w:t>) with a common control</w:t>
      </w:r>
      <w:r w:rsidR="00582D59">
        <w:rPr>
          <w:lang w:val="en-US"/>
        </w:rPr>
        <w:t xml:space="preserve"> group</w:t>
      </w:r>
      <w:r>
        <w:rPr>
          <w:lang w:val="en-US"/>
        </w:rPr>
        <w:t xml:space="preserve">. </w:t>
      </w:r>
    </w:p>
    <w:p w:rsidR="00A5321D" w:rsidRDefault="00A5321D" w:rsidP="00A5321D">
      <w:pPr>
        <w:spacing w:after="0" w:line="360" w:lineRule="auto"/>
        <w:ind w:firstLine="284"/>
        <w:rPr>
          <w:lang w:val="en-US"/>
        </w:rPr>
      </w:pPr>
      <w:r w:rsidRPr="0043019A">
        <w:rPr>
          <w:i/>
          <w:lang w:val="fr-FR"/>
        </w:rPr>
        <w:t>Multiple-</w:t>
      </w:r>
      <w:proofErr w:type="spellStart"/>
      <w:r w:rsidRPr="0043019A">
        <w:rPr>
          <w:i/>
          <w:lang w:val="fr-FR"/>
        </w:rPr>
        <w:t>endpoint</w:t>
      </w:r>
      <w:proofErr w:type="spellEnd"/>
      <w:r w:rsidRPr="0043019A">
        <w:rPr>
          <w:i/>
          <w:lang w:val="fr-FR"/>
        </w:rPr>
        <w:t xml:space="preserve"> </w:t>
      </w:r>
      <w:proofErr w:type="spellStart"/>
      <w:proofErr w:type="gramStart"/>
      <w:r w:rsidRPr="0043019A">
        <w:rPr>
          <w:i/>
          <w:lang w:val="fr-FR"/>
        </w:rPr>
        <w:t>studies</w:t>
      </w:r>
      <w:proofErr w:type="spellEnd"/>
      <w:r w:rsidRPr="0043019A">
        <w:rPr>
          <w:i/>
          <w:lang w:val="fr-FR"/>
        </w:rPr>
        <w:t>:</w:t>
      </w:r>
      <w:proofErr w:type="gramEnd"/>
      <w:r w:rsidRPr="0043019A">
        <w:rPr>
          <w:lang w:val="fr-FR"/>
        </w:rPr>
        <w:t xml:space="preserve"> Pareto et al. </w:t>
      </w:r>
      <w:r w:rsidRPr="00E506E1">
        <w:rPr>
          <w:lang w:val="en-US"/>
        </w:rPr>
        <w:t xml:space="preserve">(2011), </w:t>
      </w:r>
      <w:proofErr w:type="spellStart"/>
      <w:r w:rsidRPr="00E506E1">
        <w:rPr>
          <w:lang w:val="en-US"/>
        </w:rPr>
        <w:t>Riconscente</w:t>
      </w:r>
      <w:proofErr w:type="spellEnd"/>
      <w:r w:rsidRPr="00E506E1">
        <w:rPr>
          <w:lang w:val="en-US"/>
        </w:rPr>
        <w:t xml:space="preserve"> (2013) and Starkey (2013), </w:t>
      </w:r>
      <w:r>
        <w:rPr>
          <w:lang w:val="en-US"/>
        </w:rPr>
        <w:t xml:space="preserve">investigated two different motivational constructs in common subjects, therefore, the effects for </w:t>
      </w:r>
      <w:r w:rsidRPr="00430A63">
        <w:rPr>
          <w:lang w:val="en-US"/>
        </w:rPr>
        <w:t>these measures</w:t>
      </w:r>
      <w:r>
        <w:rPr>
          <w:lang w:val="en-US"/>
        </w:rPr>
        <w:t xml:space="preserve"> were correlated. Four </w:t>
      </w:r>
      <w:r w:rsidRPr="00E506E1">
        <w:rPr>
          <w:lang w:val="en-US"/>
        </w:rPr>
        <w:t>studies (</w:t>
      </w:r>
      <w:proofErr w:type="spellStart"/>
      <w:r w:rsidRPr="00E506E1">
        <w:rPr>
          <w:lang w:val="en-US"/>
        </w:rPr>
        <w:t>Mavridis</w:t>
      </w:r>
      <w:proofErr w:type="spellEnd"/>
      <w:r w:rsidRPr="00E506E1">
        <w:rPr>
          <w:lang w:val="en-US"/>
        </w:rPr>
        <w:t xml:space="preserve">, </w:t>
      </w:r>
      <w:proofErr w:type="spellStart"/>
      <w:r w:rsidRPr="00E506E1">
        <w:rPr>
          <w:lang w:val="en-US"/>
        </w:rPr>
        <w:t>Katmada</w:t>
      </w:r>
      <w:proofErr w:type="spellEnd"/>
      <w:r w:rsidRPr="00E506E1">
        <w:rPr>
          <w:lang w:val="en-US"/>
        </w:rPr>
        <w:t xml:space="preserve">, &amp; </w:t>
      </w:r>
      <w:proofErr w:type="spellStart"/>
      <w:r w:rsidRPr="00E506E1">
        <w:rPr>
          <w:lang w:val="en-US"/>
        </w:rPr>
        <w:t>Tsiatsos</w:t>
      </w:r>
      <w:proofErr w:type="spellEnd"/>
      <w:r w:rsidRPr="00E506E1">
        <w:rPr>
          <w:lang w:val="en-US"/>
        </w:rPr>
        <w:t>, 2017; McCue, 2011; Rodríguez-</w:t>
      </w:r>
      <w:proofErr w:type="spellStart"/>
      <w:r w:rsidRPr="00E506E1">
        <w:rPr>
          <w:lang w:val="en-US"/>
        </w:rPr>
        <w:t>Aflecht</w:t>
      </w:r>
      <w:proofErr w:type="spellEnd"/>
      <w:r w:rsidRPr="00E506E1">
        <w:rPr>
          <w:lang w:val="en-US"/>
        </w:rPr>
        <w:t xml:space="preserve"> et al., 2015; Starkey, 2013)</w:t>
      </w:r>
      <w:r>
        <w:rPr>
          <w:lang w:val="en-US"/>
        </w:rPr>
        <w:t xml:space="preserve"> used multidimensional instruments that reflect different aspects of motivational </w:t>
      </w:r>
      <w:r w:rsidRPr="00F624A8">
        <w:rPr>
          <w:lang w:val="en-US"/>
        </w:rPr>
        <w:t>construct</w:t>
      </w:r>
      <w:r>
        <w:rPr>
          <w:lang w:val="en-US"/>
        </w:rPr>
        <w:t>. We considered all the dimensions effect sizes, but we account</w:t>
      </w:r>
      <w:r w:rsidR="00582D59">
        <w:rPr>
          <w:lang w:val="en-US"/>
        </w:rPr>
        <w:t>ed</w:t>
      </w:r>
      <w:r>
        <w:rPr>
          <w:lang w:val="en-US"/>
        </w:rPr>
        <w:t xml:space="preserve"> for dependence among them.  </w:t>
      </w:r>
    </w:p>
    <w:p w:rsidR="00A5321D" w:rsidRDefault="00A5321D" w:rsidP="00D2454F">
      <w:pPr>
        <w:spacing w:after="0" w:line="360" w:lineRule="auto"/>
        <w:ind w:firstLine="284"/>
        <w:rPr>
          <w:lang w:val="en-US"/>
        </w:rPr>
      </w:pPr>
      <w:r>
        <w:rPr>
          <w:lang w:val="en-US"/>
        </w:rPr>
        <w:t>Concerning other publications, in a study (Ke, 2006)</w:t>
      </w:r>
      <w:r w:rsidRPr="003C7547">
        <w:rPr>
          <w:lang w:val="en-US"/>
        </w:rPr>
        <w:t xml:space="preserve"> </w:t>
      </w:r>
      <w:r>
        <w:rPr>
          <w:lang w:val="en-US"/>
        </w:rPr>
        <w:t xml:space="preserve">three </w:t>
      </w:r>
      <w:r w:rsidRPr="003C7547">
        <w:rPr>
          <w:lang w:val="en-US"/>
        </w:rPr>
        <w:t>different treatment</w:t>
      </w:r>
      <w:r>
        <w:rPr>
          <w:lang w:val="en-US"/>
        </w:rPr>
        <w:t xml:space="preserve"> </w:t>
      </w:r>
      <w:r w:rsidRPr="003C7547">
        <w:rPr>
          <w:lang w:val="en-US"/>
        </w:rPr>
        <w:t xml:space="preserve">conditions were </w:t>
      </w:r>
      <w:r>
        <w:rPr>
          <w:lang w:val="en-US"/>
        </w:rPr>
        <w:t>compared with</w:t>
      </w:r>
      <w:r w:rsidRPr="003C7547">
        <w:rPr>
          <w:lang w:val="en-US"/>
        </w:rPr>
        <w:t xml:space="preserve"> </w:t>
      </w:r>
      <w:r>
        <w:rPr>
          <w:lang w:val="en-US"/>
        </w:rPr>
        <w:t>three different</w:t>
      </w:r>
      <w:r w:rsidRPr="003C7547">
        <w:rPr>
          <w:lang w:val="en-US"/>
        </w:rPr>
        <w:t xml:space="preserve"> </w:t>
      </w:r>
      <w:r>
        <w:rPr>
          <w:lang w:val="en-US"/>
        </w:rPr>
        <w:t xml:space="preserve">comparable control groups; therefore, </w:t>
      </w:r>
      <w:r w:rsidRPr="003C7547">
        <w:rPr>
          <w:lang w:val="en-US"/>
        </w:rPr>
        <w:t>we analyzed them separately</w:t>
      </w:r>
      <w:r>
        <w:rPr>
          <w:lang w:val="en-US"/>
        </w:rPr>
        <w:t>, as independent effect sizes.</w:t>
      </w:r>
      <w:r w:rsidRPr="00BE7979">
        <w:rPr>
          <w:lang w:val="en-US"/>
        </w:rPr>
        <w:t xml:space="preserve"> </w:t>
      </w:r>
      <w:r w:rsidRPr="008D367F">
        <w:rPr>
          <w:u w:val="single"/>
          <w:lang w:val="en-US"/>
        </w:rPr>
        <w:t xml:space="preserve">One study (Chang et al., 2016) reported data from girls and boys separately, but in the analysis we included the combined results; moreover, the authors examined three different sub-domains of engagement (behavioral, emotional, cognitive), but we considered only the </w:t>
      </w:r>
      <w:r w:rsidR="0004652D">
        <w:rPr>
          <w:u w:val="single"/>
          <w:lang w:val="en-US"/>
        </w:rPr>
        <w:t>emoti</w:t>
      </w:r>
      <w:r w:rsidR="00D13511">
        <w:rPr>
          <w:u w:val="single"/>
          <w:lang w:val="en-US"/>
        </w:rPr>
        <w:t>onal</w:t>
      </w:r>
      <w:r w:rsidRPr="008D367F">
        <w:rPr>
          <w:u w:val="single"/>
          <w:lang w:val="en-US"/>
        </w:rPr>
        <w:t xml:space="preserve"> engagement </w:t>
      </w:r>
      <w:r w:rsidR="0004652D">
        <w:rPr>
          <w:u w:val="single"/>
          <w:lang w:val="en-US"/>
        </w:rPr>
        <w:t>r</w:t>
      </w:r>
      <w:r w:rsidR="0004652D" w:rsidRPr="0004652D">
        <w:rPr>
          <w:u w:val="single"/>
          <w:lang w:val="en-US"/>
        </w:rPr>
        <w:t xml:space="preserve">elated </w:t>
      </w:r>
      <w:r w:rsidR="0045176F">
        <w:rPr>
          <w:u w:val="single"/>
          <w:lang w:val="en-US"/>
        </w:rPr>
        <w:t xml:space="preserve">in literature </w:t>
      </w:r>
      <w:r w:rsidR="0004652D" w:rsidRPr="0004652D">
        <w:rPr>
          <w:u w:val="single"/>
          <w:lang w:val="en-US"/>
        </w:rPr>
        <w:t>to student interest a</w:t>
      </w:r>
      <w:r w:rsidR="0004652D">
        <w:rPr>
          <w:u w:val="single"/>
          <w:lang w:val="en-US"/>
        </w:rPr>
        <w:t xml:space="preserve">nd values (Eccles et al., 1983; </w:t>
      </w:r>
      <w:r w:rsidRPr="008D367F">
        <w:rPr>
          <w:u w:val="single"/>
          <w:lang w:val="en-US"/>
        </w:rPr>
        <w:t>Fredricks et al.</w:t>
      </w:r>
      <w:r w:rsidR="0045176F">
        <w:rPr>
          <w:u w:val="single"/>
          <w:lang w:val="en-US"/>
        </w:rPr>
        <w:t>,</w:t>
      </w:r>
      <w:r w:rsidRPr="008D367F">
        <w:rPr>
          <w:u w:val="single"/>
          <w:lang w:val="en-US"/>
        </w:rPr>
        <w:t xml:space="preserve"> 2004).</w:t>
      </w:r>
      <w:r>
        <w:rPr>
          <w:lang w:val="en-US"/>
        </w:rPr>
        <w:t xml:space="preserve"> </w:t>
      </w:r>
      <w:r w:rsidR="00094F39">
        <w:rPr>
          <w:lang w:val="en-US"/>
        </w:rPr>
        <w:t>Hung et al. (2014) reported two measure</w:t>
      </w:r>
      <w:r w:rsidR="00582D59">
        <w:rPr>
          <w:lang w:val="en-US"/>
        </w:rPr>
        <w:t>s</w:t>
      </w:r>
      <w:r w:rsidR="00094F39">
        <w:rPr>
          <w:lang w:val="en-US"/>
        </w:rPr>
        <w:t xml:space="preserve"> of motivation, but </w:t>
      </w:r>
      <w:r w:rsidR="00582D59">
        <w:rPr>
          <w:lang w:val="en-US"/>
        </w:rPr>
        <w:t xml:space="preserve">the </w:t>
      </w:r>
      <w:r w:rsidR="00094F39" w:rsidRPr="00094F39">
        <w:rPr>
          <w:lang w:val="en-US"/>
        </w:rPr>
        <w:t>result</w:t>
      </w:r>
      <w:r w:rsidR="00094F39">
        <w:rPr>
          <w:lang w:val="en-US"/>
        </w:rPr>
        <w:t>s</w:t>
      </w:r>
      <w:r w:rsidR="00094F39" w:rsidRPr="00094F39">
        <w:rPr>
          <w:lang w:val="en-US"/>
        </w:rPr>
        <w:t xml:space="preserve"> of the learning motivation pre</w:t>
      </w:r>
      <w:r w:rsidR="00A6286C">
        <w:rPr>
          <w:lang w:val="en-US"/>
        </w:rPr>
        <w:t>-test</w:t>
      </w:r>
      <w:r w:rsidR="00094F39" w:rsidRPr="00094F39">
        <w:rPr>
          <w:lang w:val="en-US"/>
        </w:rPr>
        <w:t xml:space="preserve"> </w:t>
      </w:r>
      <w:r w:rsidR="00094F39">
        <w:rPr>
          <w:lang w:val="en-US"/>
        </w:rPr>
        <w:t xml:space="preserve">appeared </w:t>
      </w:r>
      <w:r w:rsidR="00094F39" w:rsidRPr="00094F39">
        <w:rPr>
          <w:lang w:val="en-US"/>
        </w:rPr>
        <w:t>ambiguous</w:t>
      </w:r>
      <w:r w:rsidR="00A6286C">
        <w:rPr>
          <w:lang w:val="en-US"/>
        </w:rPr>
        <w:t xml:space="preserve">, therefore we considered only </w:t>
      </w:r>
      <w:r w:rsidR="00FA6026">
        <w:rPr>
          <w:lang w:val="en-US"/>
        </w:rPr>
        <w:t xml:space="preserve">data of </w:t>
      </w:r>
      <w:r w:rsidR="00A6286C">
        <w:rPr>
          <w:lang w:val="en-US"/>
        </w:rPr>
        <w:t>the self-efficacy question</w:t>
      </w:r>
      <w:r w:rsidR="00FA6026">
        <w:rPr>
          <w:lang w:val="en-US"/>
        </w:rPr>
        <w:t>n</w:t>
      </w:r>
      <w:r w:rsidR="00A6286C">
        <w:rPr>
          <w:lang w:val="en-US"/>
        </w:rPr>
        <w:t>aire.</w:t>
      </w:r>
      <w:r w:rsidR="00FA6026">
        <w:rPr>
          <w:lang w:val="en-US"/>
        </w:rPr>
        <w:t xml:space="preserve"> </w:t>
      </w:r>
      <w:r w:rsidR="00D2454F">
        <w:rPr>
          <w:lang w:val="en-US"/>
        </w:rPr>
        <w:t xml:space="preserve">Since </w:t>
      </w:r>
      <w:proofErr w:type="spellStart"/>
      <w:r w:rsidR="00D2454F">
        <w:rPr>
          <w:lang w:val="en-US"/>
        </w:rPr>
        <w:t>Riconscente’s</w:t>
      </w:r>
      <w:proofErr w:type="spellEnd"/>
      <w:r w:rsidR="00D2454F">
        <w:rPr>
          <w:lang w:val="en-US"/>
        </w:rPr>
        <w:t xml:space="preserve"> (2013) study </w:t>
      </w:r>
      <w:r w:rsidR="00D2454F" w:rsidRPr="00D2454F">
        <w:rPr>
          <w:lang w:val="en-US"/>
        </w:rPr>
        <w:t>used a repeat</w:t>
      </w:r>
      <w:r w:rsidR="00D2454F">
        <w:rPr>
          <w:lang w:val="en-US"/>
        </w:rPr>
        <w:t xml:space="preserve">ed measures crossover design, we considered data to </w:t>
      </w:r>
      <w:r w:rsidR="00D2454F" w:rsidRPr="00D2454F">
        <w:rPr>
          <w:lang w:val="en-US"/>
        </w:rPr>
        <w:t>the first half of the study</w:t>
      </w:r>
      <w:r w:rsidR="00D2454F">
        <w:rPr>
          <w:lang w:val="en-US"/>
        </w:rPr>
        <w:t xml:space="preserve">, before the two groups </w:t>
      </w:r>
      <w:r w:rsidR="00D2454F" w:rsidRPr="00D2454F">
        <w:rPr>
          <w:lang w:val="en-US"/>
        </w:rPr>
        <w:t>switch.</w:t>
      </w:r>
      <w:r w:rsidR="00D2454F">
        <w:rPr>
          <w:lang w:val="en-US"/>
        </w:rPr>
        <w:t xml:space="preserve"> Finally, McCue (2011) </w:t>
      </w:r>
      <w:r w:rsidR="00D2454F" w:rsidRPr="00D2454F">
        <w:rPr>
          <w:lang w:val="en-US"/>
        </w:rPr>
        <w:t xml:space="preserve">examined effects </w:t>
      </w:r>
      <w:r w:rsidR="00582D59">
        <w:rPr>
          <w:lang w:val="en-US"/>
        </w:rPr>
        <w:t xml:space="preserve">associated </w:t>
      </w:r>
      <w:r w:rsidR="00D2454F" w:rsidRPr="00D2454F">
        <w:rPr>
          <w:lang w:val="en-US"/>
        </w:rPr>
        <w:t xml:space="preserve">with designing </w:t>
      </w:r>
      <w:r w:rsidR="00876217">
        <w:rPr>
          <w:lang w:val="en-US"/>
        </w:rPr>
        <w:t xml:space="preserve">and constructing </w:t>
      </w:r>
      <w:proofErr w:type="gramStart"/>
      <w:r w:rsidR="00876217">
        <w:rPr>
          <w:lang w:val="en-US"/>
        </w:rPr>
        <w:t>video-</w:t>
      </w:r>
      <w:r w:rsidR="00D2454F" w:rsidRPr="00D2454F">
        <w:rPr>
          <w:lang w:val="en-US"/>
        </w:rPr>
        <w:t>games</w:t>
      </w:r>
      <w:proofErr w:type="gramEnd"/>
      <w:r w:rsidR="00582D59" w:rsidRPr="00582D59">
        <w:rPr>
          <w:lang w:val="en-US"/>
        </w:rPr>
        <w:t xml:space="preserve"> </w:t>
      </w:r>
      <w:r w:rsidR="00582D59" w:rsidRPr="00D2454F">
        <w:rPr>
          <w:lang w:val="en-US"/>
        </w:rPr>
        <w:t>on student attitudes toward mathematics</w:t>
      </w:r>
      <w:r w:rsidR="00D2454F" w:rsidRPr="00D2454F">
        <w:rPr>
          <w:lang w:val="en-US"/>
        </w:rPr>
        <w:t>.</w:t>
      </w:r>
    </w:p>
    <w:p w:rsidR="00A5321D" w:rsidRDefault="00A5321D" w:rsidP="004E7E25">
      <w:pPr>
        <w:rPr>
          <w:lang w:val="en-US"/>
        </w:rPr>
      </w:pPr>
    </w:p>
    <w:p w:rsidR="0071305E" w:rsidRDefault="00BE3456" w:rsidP="004E7E25">
      <w:pPr>
        <w:rPr>
          <w:b/>
          <w:lang w:val="en-CA"/>
        </w:rPr>
      </w:pPr>
      <w:r>
        <w:rPr>
          <w:b/>
          <w:lang w:val="en-CA"/>
        </w:rPr>
        <w:t xml:space="preserve">Studies </w:t>
      </w:r>
      <w:r w:rsidR="004D0522" w:rsidRPr="004D0522">
        <w:rPr>
          <w:b/>
          <w:lang w:val="en-CA"/>
        </w:rPr>
        <w:t>characteristics</w:t>
      </w:r>
    </w:p>
    <w:p w:rsidR="004A2A6A" w:rsidRDefault="000D5791" w:rsidP="004A2A6A">
      <w:pPr>
        <w:spacing w:after="0" w:line="360" w:lineRule="auto"/>
        <w:rPr>
          <w:lang w:val="en-US"/>
        </w:rPr>
      </w:pPr>
      <w:r w:rsidRPr="004A2A6A">
        <w:rPr>
          <w:lang w:val="en-US"/>
        </w:rPr>
        <w:t>Our research included 19 studies reporting a total of k =</w:t>
      </w:r>
      <w:r w:rsidR="007F52F9" w:rsidRPr="004A2A6A">
        <w:rPr>
          <w:lang w:val="en-US"/>
        </w:rPr>
        <w:t xml:space="preserve"> 42 effects size</w:t>
      </w:r>
      <w:r w:rsidR="008F65F8" w:rsidRPr="004A2A6A">
        <w:rPr>
          <w:lang w:val="en-US"/>
        </w:rPr>
        <w:t xml:space="preserve"> which compared effects of </w:t>
      </w:r>
      <w:r w:rsidR="004A2A6A" w:rsidRPr="004A2A6A">
        <w:rPr>
          <w:lang w:val="en-US"/>
        </w:rPr>
        <w:t xml:space="preserve">use of </w:t>
      </w:r>
      <w:r w:rsidR="008F65F8" w:rsidRPr="004A2A6A">
        <w:rPr>
          <w:lang w:val="en-US"/>
        </w:rPr>
        <w:t xml:space="preserve">a video-game </w:t>
      </w:r>
      <w:r w:rsidR="004A2A6A" w:rsidRPr="004A2A6A">
        <w:rPr>
          <w:lang w:val="en-CA"/>
        </w:rPr>
        <w:t xml:space="preserve">for mathematics education </w:t>
      </w:r>
      <w:r w:rsidR="008F65F8" w:rsidRPr="004A2A6A">
        <w:rPr>
          <w:lang w:val="en-US"/>
        </w:rPr>
        <w:t xml:space="preserve">with a traditional learning activity </w:t>
      </w:r>
      <w:r w:rsidR="008839A5">
        <w:rPr>
          <w:lang w:val="en-US"/>
        </w:rPr>
        <w:t>(</w:t>
      </w:r>
      <w:r w:rsidR="008839A5" w:rsidRPr="008839A5">
        <w:rPr>
          <w:lang w:val="en-US"/>
        </w:rPr>
        <w:t>paper-and-pencil</w:t>
      </w:r>
      <w:r w:rsidR="008839A5">
        <w:rPr>
          <w:lang w:val="en-US"/>
        </w:rPr>
        <w:t xml:space="preserve">) </w:t>
      </w:r>
      <w:r w:rsidR="004A2A6A">
        <w:rPr>
          <w:lang w:val="en-US"/>
        </w:rPr>
        <w:t>on</w:t>
      </w:r>
      <w:r w:rsidR="008F65F8" w:rsidRPr="004A2A6A">
        <w:rPr>
          <w:lang w:val="en-US"/>
        </w:rPr>
        <w:t xml:space="preserve"> </w:t>
      </w:r>
      <w:r w:rsidR="00215AC0" w:rsidRPr="004A2A6A">
        <w:rPr>
          <w:lang w:val="en-US"/>
        </w:rPr>
        <w:t xml:space="preserve">a </w:t>
      </w:r>
      <w:r w:rsidR="004A2A6A">
        <w:rPr>
          <w:lang w:val="en-US"/>
        </w:rPr>
        <w:t>motivational outcome</w:t>
      </w:r>
      <w:r w:rsidR="00284457" w:rsidRPr="004A2A6A">
        <w:rPr>
          <w:lang w:val="en-US"/>
        </w:rPr>
        <w:t xml:space="preserve">; </w:t>
      </w:r>
      <w:r w:rsidR="004A2A6A" w:rsidRPr="004A2A6A">
        <w:rPr>
          <w:lang w:val="en-US"/>
        </w:rPr>
        <w:t>only in the Kim et al.’s (2017) study, the control group task is conducted in a virtual reality learning environment, but involved mainly web-based word problems such as selecting the correct answer by clicking on the potential responses.</w:t>
      </w:r>
    </w:p>
    <w:p w:rsidR="00922C8F" w:rsidRDefault="008F65F8" w:rsidP="004A2A6A">
      <w:pPr>
        <w:spacing w:after="0" w:line="360" w:lineRule="auto"/>
        <w:ind w:firstLine="284"/>
        <w:rPr>
          <w:lang w:val="en-US"/>
        </w:rPr>
      </w:pPr>
      <w:r>
        <w:rPr>
          <w:lang w:val="en-US"/>
        </w:rPr>
        <w:t>M</w:t>
      </w:r>
      <w:r w:rsidR="00506FA8">
        <w:rPr>
          <w:lang w:val="en-US"/>
        </w:rPr>
        <w:t xml:space="preserve">any studies </w:t>
      </w:r>
      <w:r w:rsidR="00506FA8" w:rsidRPr="00506FA8">
        <w:rPr>
          <w:lang w:val="en-US"/>
        </w:rPr>
        <w:t xml:space="preserve">contribute with </w:t>
      </w:r>
      <w:r w:rsidR="00506FA8">
        <w:rPr>
          <w:lang w:val="en-US"/>
        </w:rPr>
        <w:t>one</w:t>
      </w:r>
      <w:r w:rsidR="00506FA8" w:rsidRPr="00506FA8">
        <w:rPr>
          <w:lang w:val="en-US"/>
        </w:rPr>
        <w:t xml:space="preserve"> effect</w:t>
      </w:r>
      <w:r w:rsidR="00506FA8">
        <w:rPr>
          <w:lang w:val="en-US"/>
        </w:rPr>
        <w:t xml:space="preserve"> size</w:t>
      </w:r>
      <w:r w:rsidR="00506FA8" w:rsidRPr="00506FA8">
        <w:rPr>
          <w:lang w:val="en-US"/>
        </w:rPr>
        <w:t>, others with m</w:t>
      </w:r>
      <w:r w:rsidR="00506FA8">
        <w:rPr>
          <w:lang w:val="en-US"/>
        </w:rPr>
        <w:t xml:space="preserve">ore effects, with a maximum of 9 </w:t>
      </w:r>
      <w:r w:rsidR="009D3ABB">
        <w:rPr>
          <w:lang w:val="en-US"/>
        </w:rPr>
        <w:t>for Starkey</w:t>
      </w:r>
      <w:r w:rsidR="004A2A6A">
        <w:rPr>
          <w:lang w:val="en-US"/>
        </w:rPr>
        <w:t>’s</w:t>
      </w:r>
      <w:r w:rsidR="009D3ABB">
        <w:rPr>
          <w:lang w:val="en-US"/>
        </w:rPr>
        <w:t xml:space="preserve"> </w:t>
      </w:r>
      <w:r w:rsidR="00506FA8">
        <w:rPr>
          <w:lang w:val="en-US"/>
        </w:rPr>
        <w:t>(</w:t>
      </w:r>
      <w:r w:rsidR="009D3ABB">
        <w:rPr>
          <w:lang w:val="en-US"/>
        </w:rPr>
        <w:t>2013</w:t>
      </w:r>
      <w:r w:rsidR="00506FA8">
        <w:rPr>
          <w:lang w:val="en-US"/>
        </w:rPr>
        <w:t>)</w:t>
      </w:r>
      <w:r w:rsidR="009D3ABB">
        <w:rPr>
          <w:lang w:val="en-US"/>
        </w:rPr>
        <w:t xml:space="preserve"> study</w:t>
      </w:r>
      <w:r w:rsidR="00506FA8">
        <w:rPr>
          <w:lang w:val="en-US"/>
        </w:rPr>
        <w:t xml:space="preserve">. </w:t>
      </w:r>
      <w:r w:rsidR="000D5791">
        <w:rPr>
          <w:lang w:val="en-US"/>
        </w:rPr>
        <w:t>Despite</w:t>
      </w:r>
      <w:r w:rsidR="000D5791" w:rsidRPr="00164BB6">
        <w:rPr>
          <w:lang w:val="en-US"/>
        </w:rPr>
        <w:t xml:space="preserve"> we collected the studies </w:t>
      </w:r>
      <w:r w:rsidR="000D5791">
        <w:rPr>
          <w:lang w:val="en-US"/>
        </w:rPr>
        <w:t xml:space="preserve">published since 2000 </w:t>
      </w:r>
      <w:r w:rsidR="000D5791" w:rsidRPr="00164BB6">
        <w:rPr>
          <w:lang w:val="en-US"/>
        </w:rPr>
        <w:t xml:space="preserve">it was found that no studies satisfying </w:t>
      </w:r>
      <w:r w:rsidR="000D5791">
        <w:rPr>
          <w:lang w:val="en-US"/>
        </w:rPr>
        <w:t>the</w:t>
      </w:r>
      <w:r w:rsidR="000D5791" w:rsidRPr="00164BB6">
        <w:rPr>
          <w:lang w:val="en-US"/>
        </w:rPr>
        <w:t xml:space="preserve"> criteria</w:t>
      </w:r>
      <w:r w:rsidR="000D5791">
        <w:rPr>
          <w:lang w:val="en-US"/>
        </w:rPr>
        <w:t xml:space="preserve"> were published before 2006. </w:t>
      </w:r>
      <w:r w:rsidR="00A472C4" w:rsidRPr="00A472C4">
        <w:rPr>
          <w:lang w:val="en-US"/>
        </w:rPr>
        <w:t xml:space="preserve">It should be noted that </w:t>
      </w:r>
      <w:r w:rsidR="00A472C4">
        <w:rPr>
          <w:lang w:val="en-US"/>
        </w:rPr>
        <w:t>m</w:t>
      </w:r>
      <w:r w:rsidR="00E66420">
        <w:rPr>
          <w:lang w:val="en-US"/>
        </w:rPr>
        <w:t>ost of the studies</w:t>
      </w:r>
      <w:r w:rsidR="00922C8F">
        <w:rPr>
          <w:lang w:val="en-US"/>
        </w:rPr>
        <w:t xml:space="preserve"> were published in pe</w:t>
      </w:r>
      <w:r w:rsidR="00A472C4">
        <w:rPr>
          <w:lang w:val="en-US"/>
        </w:rPr>
        <w:t>er-review journal</w:t>
      </w:r>
      <w:r w:rsidR="00215AC0">
        <w:rPr>
          <w:lang w:val="en-US"/>
        </w:rPr>
        <w:t>s</w:t>
      </w:r>
      <w:r w:rsidR="00A472C4">
        <w:rPr>
          <w:lang w:val="en-US"/>
        </w:rPr>
        <w:t xml:space="preserve"> </w:t>
      </w:r>
      <w:r w:rsidR="00BE3456">
        <w:rPr>
          <w:lang w:val="en-US"/>
        </w:rPr>
        <w:t>(see Table 1</w:t>
      </w:r>
      <w:r w:rsidR="007F52F9" w:rsidRPr="0023366E">
        <w:rPr>
          <w:lang w:val="en-US"/>
        </w:rPr>
        <w:t>)</w:t>
      </w:r>
      <w:r>
        <w:rPr>
          <w:lang w:val="en-US"/>
        </w:rPr>
        <w:t>.</w:t>
      </w:r>
      <w:r w:rsidR="004A2A6A">
        <w:rPr>
          <w:lang w:val="en-US"/>
        </w:rPr>
        <w:t xml:space="preserve"> </w:t>
      </w:r>
    </w:p>
    <w:p w:rsidR="00922C8F" w:rsidRPr="00E52E4D" w:rsidRDefault="00922C8F" w:rsidP="000D5791">
      <w:pPr>
        <w:spacing w:after="0" w:line="360" w:lineRule="auto"/>
        <w:rPr>
          <w:lang w:val="en-US"/>
        </w:rPr>
      </w:pPr>
    </w:p>
    <w:p w:rsidR="00055748" w:rsidRPr="00A472C4" w:rsidRDefault="00A472C4" w:rsidP="004E7E25">
      <w:pPr>
        <w:rPr>
          <w:b/>
          <w:lang w:val="en-US"/>
        </w:rPr>
      </w:pPr>
      <w:r w:rsidRPr="00A472C4">
        <w:rPr>
          <w:b/>
          <w:lang w:val="en-US"/>
        </w:rPr>
        <w:t>Participants characteristic</w:t>
      </w:r>
      <w:r w:rsidR="00BE3456">
        <w:rPr>
          <w:b/>
          <w:lang w:val="en-US"/>
        </w:rPr>
        <w:t>s</w:t>
      </w:r>
    </w:p>
    <w:p w:rsidR="00D45807" w:rsidRDefault="00E66420" w:rsidP="00E66420">
      <w:pPr>
        <w:spacing w:after="0" w:line="360" w:lineRule="auto"/>
        <w:rPr>
          <w:lang w:val="en-US"/>
        </w:rPr>
      </w:pPr>
      <w:r w:rsidRPr="00BD33E2">
        <w:rPr>
          <w:lang w:val="en-US"/>
        </w:rPr>
        <w:t>The sample</w:t>
      </w:r>
      <w:r w:rsidR="009D3ABB">
        <w:rPr>
          <w:lang w:val="en-US"/>
        </w:rPr>
        <w:t>s</w:t>
      </w:r>
      <w:r w:rsidRPr="00BD33E2">
        <w:rPr>
          <w:lang w:val="en-US"/>
        </w:rPr>
        <w:t xml:space="preserve"> </w:t>
      </w:r>
      <w:r w:rsidR="00A472C4" w:rsidRPr="00BD33E2">
        <w:rPr>
          <w:lang w:val="en-US"/>
        </w:rPr>
        <w:t>tested in the selected studies</w:t>
      </w:r>
      <w:r w:rsidRPr="00BD33E2">
        <w:rPr>
          <w:lang w:val="en-US"/>
        </w:rPr>
        <w:t xml:space="preserve"> ranging from 40</w:t>
      </w:r>
      <w:r w:rsidR="00A472C4" w:rsidRPr="00BD33E2">
        <w:rPr>
          <w:lang w:val="en-US"/>
        </w:rPr>
        <w:t xml:space="preserve"> (</w:t>
      </w:r>
      <w:proofErr w:type="spellStart"/>
      <w:proofErr w:type="gramStart"/>
      <w:r w:rsidRPr="00BD33E2">
        <w:rPr>
          <w:lang w:val="en-US"/>
        </w:rPr>
        <w:t>Abdelhafez</w:t>
      </w:r>
      <w:proofErr w:type="spellEnd"/>
      <w:r w:rsidRPr="00BD33E2">
        <w:rPr>
          <w:lang w:val="en-US"/>
        </w:rPr>
        <w:t xml:space="preserve"> ,</w:t>
      </w:r>
      <w:proofErr w:type="gramEnd"/>
      <w:r w:rsidRPr="00BD33E2">
        <w:rPr>
          <w:lang w:val="en-US"/>
        </w:rPr>
        <w:t xml:space="preserve"> 2016; Miller &amp; Robertson, 2010</w:t>
      </w:r>
      <w:r w:rsidR="00A472C4" w:rsidRPr="00BD33E2">
        <w:rPr>
          <w:lang w:val="en-US"/>
        </w:rPr>
        <w:t>)</w:t>
      </w:r>
      <w:r w:rsidRPr="00BD33E2">
        <w:rPr>
          <w:lang w:val="en-US"/>
        </w:rPr>
        <w:t xml:space="preserve"> to 1168</w:t>
      </w:r>
      <w:r w:rsidR="00A472C4" w:rsidRPr="00BD33E2">
        <w:rPr>
          <w:lang w:val="en-US"/>
        </w:rPr>
        <w:t xml:space="preserve"> </w:t>
      </w:r>
      <w:r w:rsidRPr="00BD33E2">
        <w:rPr>
          <w:lang w:val="en-US"/>
        </w:rPr>
        <w:t>students</w:t>
      </w:r>
      <w:r w:rsidR="00A472C4" w:rsidRPr="00BD33E2">
        <w:rPr>
          <w:lang w:val="en-US"/>
        </w:rPr>
        <w:t xml:space="preserve"> (</w:t>
      </w:r>
      <w:r w:rsidRPr="00BD33E2">
        <w:rPr>
          <w:lang w:val="en-US"/>
        </w:rPr>
        <w:t>Rodríguez-</w:t>
      </w:r>
      <w:proofErr w:type="spellStart"/>
      <w:r w:rsidRPr="00BD33E2">
        <w:rPr>
          <w:lang w:val="en-US"/>
        </w:rPr>
        <w:t>Aflecht</w:t>
      </w:r>
      <w:proofErr w:type="spellEnd"/>
      <w:r w:rsidRPr="00BD33E2">
        <w:rPr>
          <w:lang w:val="en-US"/>
        </w:rPr>
        <w:t>, et al., 2015)</w:t>
      </w:r>
      <w:r w:rsidR="008C29EC" w:rsidRPr="00BD33E2">
        <w:rPr>
          <w:lang w:val="en-US"/>
        </w:rPr>
        <w:t>.</w:t>
      </w:r>
      <w:r w:rsidRPr="00BD33E2">
        <w:rPr>
          <w:lang w:val="en-US"/>
        </w:rPr>
        <w:t xml:space="preserve"> As far as the school grade, the students attend between the 3</w:t>
      </w:r>
      <w:r w:rsidR="005D0A7B" w:rsidRPr="005D0A7B">
        <w:rPr>
          <w:vertAlign w:val="superscript"/>
          <w:lang w:val="en-US"/>
        </w:rPr>
        <w:t>rd</w:t>
      </w:r>
      <w:r w:rsidRPr="00BD33E2">
        <w:rPr>
          <w:lang w:val="en-US"/>
        </w:rPr>
        <w:t xml:space="preserve"> (</w:t>
      </w:r>
      <w:r w:rsidR="00BD33E2" w:rsidRPr="00BD33E2">
        <w:rPr>
          <w:lang w:val="en-US"/>
        </w:rPr>
        <w:t>Pareto et al., 2011</w:t>
      </w:r>
      <w:r w:rsidRPr="00BD33E2">
        <w:rPr>
          <w:lang w:val="en-US"/>
        </w:rPr>
        <w:t>) and the 11</w:t>
      </w:r>
      <w:r w:rsidR="005D0A7B" w:rsidRPr="005D0A7B">
        <w:rPr>
          <w:vertAlign w:val="superscript"/>
          <w:lang w:val="en-US"/>
        </w:rPr>
        <w:t>th</w:t>
      </w:r>
      <w:r w:rsidRPr="00BD33E2">
        <w:rPr>
          <w:lang w:val="en-US"/>
        </w:rPr>
        <w:t xml:space="preserve"> grade (</w:t>
      </w:r>
      <w:proofErr w:type="spellStart"/>
      <w:r w:rsidR="00BD33E2" w:rsidRPr="00BD33E2">
        <w:rPr>
          <w:lang w:val="en-US"/>
        </w:rPr>
        <w:t>Abdelhafez</w:t>
      </w:r>
      <w:proofErr w:type="spellEnd"/>
      <w:r w:rsidR="00BD33E2" w:rsidRPr="00BD33E2">
        <w:rPr>
          <w:lang w:val="en-US"/>
        </w:rPr>
        <w:t>, 2016</w:t>
      </w:r>
      <w:r w:rsidRPr="00BD33E2">
        <w:rPr>
          <w:lang w:val="en-US"/>
        </w:rPr>
        <w:t>), and most of the studies focused on primary school.</w:t>
      </w:r>
      <w:r w:rsidR="00643CBE" w:rsidRPr="00BD33E2">
        <w:rPr>
          <w:lang w:val="en-US"/>
        </w:rPr>
        <w:t xml:space="preserve"> </w:t>
      </w:r>
    </w:p>
    <w:p w:rsidR="00E66420" w:rsidRDefault="00E11C19" w:rsidP="00D45807">
      <w:pPr>
        <w:spacing w:after="0" w:line="360" w:lineRule="auto"/>
        <w:ind w:firstLine="284"/>
        <w:rPr>
          <w:lang w:val="en-US"/>
        </w:rPr>
      </w:pPr>
      <w:r>
        <w:rPr>
          <w:lang w:val="en-US"/>
        </w:rPr>
        <w:t>Gender</w:t>
      </w:r>
      <w:r w:rsidR="00BE3456">
        <w:rPr>
          <w:lang w:val="en-US"/>
        </w:rPr>
        <w:t>’s</w:t>
      </w:r>
      <w:r>
        <w:rPr>
          <w:lang w:val="en-US"/>
        </w:rPr>
        <w:t xml:space="preserve"> </w:t>
      </w:r>
      <w:r w:rsidR="00BE3456">
        <w:rPr>
          <w:lang w:val="en-US"/>
        </w:rPr>
        <w:t xml:space="preserve">distribution </w:t>
      </w:r>
      <w:r w:rsidR="009D3ABB">
        <w:rPr>
          <w:lang w:val="en-US"/>
        </w:rPr>
        <w:t xml:space="preserve">appears well-balanced, but it </w:t>
      </w:r>
      <w:r>
        <w:rPr>
          <w:lang w:val="en-US"/>
        </w:rPr>
        <w:t xml:space="preserve">was </w:t>
      </w:r>
      <w:r w:rsidR="00BE3456">
        <w:rPr>
          <w:lang w:val="en-US"/>
        </w:rPr>
        <w:t xml:space="preserve">not reported in all the studies; </w:t>
      </w:r>
      <w:r w:rsidR="009D3ABB">
        <w:rPr>
          <w:lang w:val="en-US"/>
        </w:rPr>
        <w:t xml:space="preserve">should be noted that </w:t>
      </w:r>
      <w:r w:rsidR="00BE3456">
        <w:rPr>
          <w:lang w:val="en-US"/>
        </w:rPr>
        <w:t>t</w:t>
      </w:r>
      <w:r>
        <w:rPr>
          <w:lang w:val="en-US"/>
        </w:rPr>
        <w:t>hree studies reported only the distribution of experimental group (</w:t>
      </w:r>
      <w:r w:rsidR="00BE3456">
        <w:rPr>
          <w:lang w:val="en-US"/>
        </w:rPr>
        <w:t xml:space="preserve">McCue, 2011; </w:t>
      </w:r>
      <w:r>
        <w:rPr>
          <w:lang w:val="en-US"/>
        </w:rPr>
        <w:t>Miller &amp; Robertson, 2011; Pareto et al., 2011)</w:t>
      </w:r>
      <w:r w:rsidR="009D3ABB">
        <w:rPr>
          <w:lang w:val="en-US"/>
        </w:rPr>
        <w:t xml:space="preserve"> with a study that tested only 5 girls (McCue, 2011; see Table 1). </w:t>
      </w:r>
    </w:p>
    <w:p w:rsidR="00BE3456" w:rsidRPr="00BD33E2" w:rsidRDefault="00BE3456" w:rsidP="00E66420">
      <w:pPr>
        <w:spacing w:after="0" w:line="360" w:lineRule="auto"/>
        <w:rPr>
          <w:lang w:val="en-US"/>
        </w:rPr>
      </w:pPr>
    </w:p>
    <w:p w:rsidR="00055748" w:rsidRPr="008C29EC" w:rsidRDefault="008C29EC" w:rsidP="004E7E25">
      <w:pPr>
        <w:rPr>
          <w:b/>
          <w:lang w:val="en-US"/>
        </w:rPr>
      </w:pPr>
      <w:r w:rsidRPr="008C29EC">
        <w:rPr>
          <w:b/>
          <w:lang w:val="en-US"/>
        </w:rPr>
        <w:t>Interventions characteristic</w:t>
      </w:r>
      <w:r w:rsidR="005D0A7B">
        <w:rPr>
          <w:b/>
          <w:lang w:val="en-US"/>
        </w:rPr>
        <w:t>s</w:t>
      </w:r>
      <w:r w:rsidRPr="008C29EC">
        <w:rPr>
          <w:b/>
          <w:lang w:val="en-US"/>
        </w:rPr>
        <w:t xml:space="preserve"> </w:t>
      </w:r>
    </w:p>
    <w:p w:rsidR="00B05988" w:rsidRDefault="008C29EC" w:rsidP="00B05988">
      <w:pPr>
        <w:spacing w:after="0" w:line="360" w:lineRule="auto"/>
        <w:rPr>
          <w:lang w:val="en-US"/>
        </w:rPr>
      </w:pPr>
      <w:r>
        <w:rPr>
          <w:lang w:val="en-US"/>
        </w:rPr>
        <w:t>A</w:t>
      </w:r>
      <w:r w:rsidRPr="008C29EC">
        <w:rPr>
          <w:lang w:val="en-US"/>
        </w:rPr>
        <w:t>ll the sel</w:t>
      </w:r>
      <w:r>
        <w:rPr>
          <w:lang w:val="en-US"/>
        </w:rPr>
        <w:t xml:space="preserve">ected studies used a classical </w:t>
      </w:r>
      <w:r w:rsidR="00D45807">
        <w:rPr>
          <w:lang w:val="en-US"/>
        </w:rPr>
        <w:t xml:space="preserve">pre-test, training, </w:t>
      </w:r>
      <w:r>
        <w:rPr>
          <w:lang w:val="en-US"/>
        </w:rPr>
        <w:t>post-test</w:t>
      </w:r>
      <w:r w:rsidRPr="008C29EC">
        <w:rPr>
          <w:lang w:val="en-US"/>
        </w:rPr>
        <w:t xml:space="preserve"> design</w:t>
      </w:r>
      <w:r>
        <w:rPr>
          <w:lang w:val="en-US"/>
        </w:rPr>
        <w:t xml:space="preserve">. </w:t>
      </w:r>
      <w:r w:rsidR="00B05988">
        <w:rPr>
          <w:lang w:val="en-US"/>
        </w:rPr>
        <w:t>In three</w:t>
      </w:r>
      <w:r w:rsidR="00AF4530">
        <w:rPr>
          <w:lang w:val="en-US"/>
        </w:rPr>
        <w:t xml:space="preserve"> studies </w:t>
      </w:r>
      <w:r w:rsidR="00B05988">
        <w:rPr>
          <w:lang w:val="en-US"/>
        </w:rPr>
        <w:t xml:space="preserve">students were </w:t>
      </w:r>
      <w:r w:rsidR="00B05988" w:rsidRPr="00B05988">
        <w:rPr>
          <w:lang w:val="en-US"/>
        </w:rPr>
        <w:t>randomly assi</w:t>
      </w:r>
      <w:r w:rsidR="00B05988">
        <w:rPr>
          <w:lang w:val="en-US"/>
        </w:rPr>
        <w:t xml:space="preserve">gned to experimental or </w:t>
      </w:r>
      <w:r w:rsidR="00B05988" w:rsidRPr="00B05988">
        <w:rPr>
          <w:lang w:val="en-US"/>
        </w:rPr>
        <w:t xml:space="preserve">control conditions </w:t>
      </w:r>
      <w:r w:rsidR="00AF4530" w:rsidRPr="00B05988">
        <w:rPr>
          <w:lang w:val="en-US"/>
        </w:rPr>
        <w:t xml:space="preserve">(Kim, </w:t>
      </w:r>
      <w:proofErr w:type="spellStart"/>
      <w:r w:rsidR="00AF4530" w:rsidRPr="00B05988">
        <w:rPr>
          <w:lang w:val="en-US"/>
        </w:rPr>
        <w:t>Ke</w:t>
      </w:r>
      <w:proofErr w:type="spellEnd"/>
      <w:r w:rsidR="00AF4530" w:rsidRPr="00B05988">
        <w:rPr>
          <w:lang w:val="en-US"/>
        </w:rPr>
        <w:t xml:space="preserve">, &amp; </w:t>
      </w:r>
      <w:proofErr w:type="spellStart"/>
      <w:r w:rsidR="00AF4530" w:rsidRPr="00B05988">
        <w:rPr>
          <w:lang w:val="en-US"/>
        </w:rPr>
        <w:t>Paek</w:t>
      </w:r>
      <w:proofErr w:type="spellEnd"/>
      <w:r w:rsidR="00AF4530" w:rsidRPr="00B05988">
        <w:rPr>
          <w:lang w:val="en-US"/>
        </w:rPr>
        <w:t xml:space="preserve">, 2017; </w:t>
      </w:r>
      <w:proofErr w:type="spellStart"/>
      <w:r w:rsidR="00AF4530" w:rsidRPr="00B05988">
        <w:rPr>
          <w:lang w:val="en-US"/>
        </w:rPr>
        <w:t>Mavridis</w:t>
      </w:r>
      <w:proofErr w:type="spellEnd"/>
      <w:r w:rsidR="00AF4530" w:rsidRPr="00B05988">
        <w:rPr>
          <w:lang w:val="en-US"/>
        </w:rPr>
        <w:t xml:space="preserve">, </w:t>
      </w:r>
      <w:proofErr w:type="spellStart"/>
      <w:r w:rsidR="00AF4530" w:rsidRPr="00B05988">
        <w:rPr>
          <w:lang w:val="en-US"/>
        </w:rPr>
        <w:t>Katmada</w:t>
      </w:r>
      <w:proofErr w:type="spellEnd"/>
      <w:r w:rsidR="00AF4530" w:rsidRPr="00B05988">
        <w:rPr>
          <w:lang w:val="en-US"/>
        </w:rPr>
        <w:t xml:space="preserve">, &amp; </w:t>
      </w:r>
      <w:proofErr w:type="spellStart"/>
      <w:r w:rsidR="00AF4530" w:rsidRPr="00B05988">
        <w:rPr>
          <w:lang w:val="en-US"/>
        </w:rPr>
        <w:t>Tsiatsos</w:t>
      </w:r>
      <w:proofErr w:type="spellEnd"/>
      <w:r w:rsidR="00AF4530" w:rsidRPr="00B05988">
        <w:rPr>
          <w:lang w:val="en-US"/>
        </w:rPr>
        <w:t>, 2017; Starkey, 2013)</w:t>
      </w:r>
      <w:r w:rsidR="00B05988">
        <w:rPr>
          <w:lang w:val="en-US"/>
        </w:rPr>
        <w:t>, while in the other studies s</w:t>
      </w:r>
      <w:r w:rsidR="00D45807">
        <w:rPr>
          <w:lang w:val="en-US"/>
        </w:rPr>
        <w:t>ample</w:t>
      </w:r>
      <w:r w:rsidR="00B05988" w:rsidRPr="00B05988">
        <w:rPr>
          <w:lang w:val="en-US"/>
        </w:rPr>
        <w:t xml:space="preserve"> </w:t>
      </w:r>
      <w:r w:rsidR="00B05988">
        <w:rPr>
          <w:lang w:val="en-US"/>
        </w:rPr>
        <w:t xml:space="preserve">assignment </w:t>
      </w:r>
      <w:r w:rsidR="00B05988" w:rsidRPr="00B05988">
        <w:rPr>
          <w:lang w:val="en-US"/>
        </w:rPr>
        <w:t xml:space="preserve">was occurred at </w:t>
      </w:r>
      <w:r w:rsidR="00B05988">
        <w:rPr>
          <w:lang w:val="en-US"/>
        </w:rPr>
        <w:t xml:space="preserve">the </w:t>
      </w:r>
      <w:r w:rsidR="00B05988" w:rsidRPr="00B05988">
        <w:rPr>
          <w:lang w:val="en-US"/>
        </w:rPr>
        <w:t>class level</w:t>
      </w:r>
      <w:r w:rsidR="00B05988">
        <w:rPr>
          <w:lang w:val="en-US"/>
        </w:rPr>
        <w:t>.</w:t>
      </w:r>
    </w:p>
    <w:p w:rsidR="00643CBE" w:rsidRDefault="00643CBE" w:rsidP="00B05988">
      <w:pPr>
        <w:spacing w:after="0" w:line="360" w:lineRule="auto"/>
        <w:ind w:firstLine="284"/>
        <w:rPr>
          <w:lang w:val="en-US"/>
        </w:rPr>
      </w:pPr>
      <w:r w:rsidRPr="007E7952">
        <w:rPr>
          <w:lang w:val="en-US"/>
        </w:rPr>
        <w:t xml:space="preserve">The </w:t>
      </w:r>
      <w:r w:rsidR="00AF4530" w:rsidRPr="007E7952">
        <w:rPr>
          <w:lang w:val="en-US"/>
        </w:rPr>
        <w:t>duration of the intervention</w:t>
      </w:r>
      <w:r w:rsidRPr="007E7952">
        <w:rPr>
          <w:lang w:val="en-US"/>
        </w:rPr>
        <w:t xml:space="preserve"> differed according to the studies</w:t>
      </w:r>
      <w:r w:rsidR="007E7952" w:rsidRPr="007E7952">
        <w:rPr>
          <w:lang w:val="en-US"/>
        </w:rPr>
        <w:t xml:space="preserve"> from 1 to 28 weeks. </w:t>
      </w:r>
      <w:r w:rsidR="00EF5550">
        <w:rPr>
          <w:lang w:val="en-US"/>
        </w:rPr>
        <w:t>Almost</w:t>
      </w:r>
      <w:ins w:id="1" w:author="CLAUDIO ZANDONELLA CALLEGHER" w:date="2019-10-17T10:53:00Z">
        <w:r w:rsidR="007F3C8C">
          <w:rPr>
            <w:lang w:val="en-US"/>
          </w:rPr>
          <w:t xml:space="preserve"> all</w:t>
        </w:r>
      </w:ins>
      <w:r w:rsidR="00EF5550">
        <w:rPr>
          <w:lang w:val="en-US"/>
        </w:rPr>
        <w:t xml:space="preserve"> of the samples</w:t>
      </w:r>
      <w:r w:rsidR="007E7952" w:rsidRPr="007E7952">
        <w:rPr>
          <w:lang w:val="en-US"/>
        </w:rPr>
        <w:t xml:space="preserve"> </w:t>
      </w:r>
      <w:r w:rsidRPr="007E7952">
        <w:rPr>
          <w:lang w:val="en-US"/>
        </w:rPr>
        <w:t xml:space="preserve">interacted with </w:t>
      </w:r>
      <w:r w:rsidR="00EF5550">
        <w:rPr>
          <w:lang w:val="en-US"/>
        </w:rPr>
        <w:t xml:space="preserve">the </w:t>
      </w:r>
      <w:proofErr w:type="gramStart"/>
      <w:r w:rsidR="00EF5550">
        <w:rPr>
          <w:lang w:val="en-US"/>
        </w:rPr>
        <w:t>video-</w:t>
      </w:r>
      <w:r w:rsidRPr="007E7952">
        <w:rPr>
          <w:lang w:val="en-US"/>
        </w:rPr>
        <w:t>game</w:t>
      </w:r>
      <w:proofErr w:type="gramEnd"/>
      <w:r w:rsidR="00EF5550">
        <w:rPr>
          <w:lang w:val="en-US"/>
        </w:rPr>
        <w:t xml:space="preserve"> </w:t>
      </w:r>
      <w:r w:rsidR="00EF5550" w:rsidRPr="00EF5550">
        <w:rPr>
          <w:lang w:val="en-US"/>
        </w:rPr>
        <w:t>one or two sessions</w:t>
      </w:r>
      <w:r w:rsidRPr="007E7952">
        <w:rPr>
          <w:lang w:val="en-US"/>
        </w:rPr>
        <w:t xml:space="preserve"> </w:t>
      </w:r>
      <w:r w:rsidR="00EF5550">
        <w:rPr>
          <w:lang w:val="en-US"/>
        </w:rPr>
        <w:t xml:space="preserve">for week, </w:t>
      </w:r>
      <w:r w:rsidR="00EF5550" w:rsidRPr="00EF5550">
        <w:rPr>
          <w:lang w:val="en-US"/>
        </w:rPr>
        <w:t xml:space="preserve">whereas </w:t>
      </w:r>
      <w:r w:rsidR="00EF5550">
        <w:rPr>
          <w:lang w:val="en-US"/>
        </w:rPr>
        <w:t>the students of four studies</w:t>
      </w:r>
      <w:r w:rsidR="00EF5550" w:rsidRPr="00EF5550">
        <w:rPr>
          <w:lang w:val="en-US"/>
        </w:rPr>
        <w:t xml:space="preserve"> played</w:t>
      </w:r>
      <w:r w:rsidR="0008676F">
        <w:rPr>
          <w:lang w:val="en-US"/>
        </w:rPr>
        <w:t xml:space="preserve"> four/five days</w:t>
      </w:r>
      <w:r w:rsidR="00EF5550">
        <w:rPr>
          <w:lang w:val="en-US"/>
        </w:rPr>
        <w:t xml:space="preserve"> for week </w:t>
      </w:r>
      <w:r w:rsidR="007E7952" w:rsidRPr="007E7952">
        <w:rPr>
          <w:lang w:val="en-US"/>
        </w:rPr>
        <w:t>(</w:t>
      </w:r>
      <w:r w:rsidR="00EF5550">
        <w:rPr>
          <w:lang w:val="en-US"/>
        </w:rPr>
        <w:t>Chang, et al</w:t>
      </w:r>
      <w:r w:rsidR="00EF5550" w:rsidRPr="00215AC0">
        <w:rPr>
          <w:lang w:val="en-US"/>
        </w:rPr>
        <w:t xml:space="preserve">., 2016; Miller, &amp; Robertson, 2010; 2011; </w:t>
      </w:r>
      <w:proofErr w:type="spellStart"/>
      <w:r w:rsidR="00EF5550" w:rsidRPr="00215AC0">
        <w:rPr>
          <w:lang w:val="en-US"/>
        </w:rPr>
        <w:t>Riconscente</w:t>
      </w:r>
      <w:proofErr w:type="spellEnd"/>
      <w:r w:rsidR="00EF5550" w:rsidRPr="00215AC0">
        <w:rPr>
          <w:lang w:val="en-US"/>
        </w:rPr>
        <w:t>, 2013</w:t>
      </w:r>
      <w:r w:rsidR="007E7952" w:rsidRPr="007E7952">
        <w:rPr>
          <w:lang w:val="en-US"/>
        </w:rPr>
        <w:t>).</w:t>
      </w:r>
      <w:r w:rsidR="00EF5550">
        <w:rPr>
          <w:lang w:val="en-US"/>
        </w:rPr>
        <w:t xml:space="preserve"> </w:t>
      </w:r>
      <w:r w:rsidR="007E7952" w:rsidRPr="007E7952">
        <w:rPr>
          <w:lang w:val="en-US"/>
        </w:rPr>
        <w:t xml:space="preserve">Sessions </w:t>
      </w:r>
      <w:r w:rsidRPr="007E7952">
        <w:rPr>
          <w:lang w:val="en-US"/>
        </w:rPr>
        <w:t xml:space="preserve">lasting between </w:t>
      </w:r>
      <w:r w:rsidR="007E7952" w:rsidRPr="007E7952">
        <w:rPr>
          <w:lang w:val="en-US"/>
        </w:rPr>
        <w:t>20 and 45</w:t>
      </w:r>
      <w:r w:rsidRPr="007E7952">
        <w:rPr>
          <w:lang w:val="en-US"/>
        </w:rPr>
        <w:t xml:space="preserve"> min</w:t>
      </w:r>
      <w:r w:rsidR="007E7952" w:rsidRPr="007E7952">
        <w:rPr>
          <w:lang w:val="en-US"/>
        </w:rPr>
        <w:t>utes</w:t>
      </w:r>
      <w:r w:rsidRPr="007E7952">
        <w:rPr>
          <w:lang w:val="en-US"/>
        </w:rPr>
        <w:t xml:space="preserve">, </w:t>
      </w:r>
      <w:r w:rsidR="007E7952" w:rsidRPr="007E7952">
        <w:rPr>
          <w:lang w:val="en-US"/>
        </w:rPr>
        <w:t>with the exception of Hung et al. (2014) study, which had a learning activity of 240 minutes.</w:t>
      </w:r>
      <w:r w:rsidR="00EF5550">
        <w:rPr>
          <w:lang w:val="en-US"/>
        </w:rPr>
        <w:t xml:space="preserve"> </w:t>
      </w:r>
    </w:p>
    <w:p w:rsidR="00C162CB" w:rsidRDefault="00C162CB" w:rsidP="00C162CB">
      <w:pPr>
        <w:spacing w:after="0" w:line="360" w:lineRule="auto"/>
        <w:ind w:firstLine="284"/>
        <w:rPr>
          <w:lang w:val="en-US"/>
        </w:rPr>
      </w:pPr>
      <w:r>
        <w:rPr>
          <w:lang w:val="en-US"/>
        </w:rPr>
        <w:t xml:space="preserve">In most of the </w:t>
      </w:r>
      <w:r w:rsidRPr="00C162CB">
        <w:rPr>
          <w:lang w:val="en-US"/>
        </w:rPr>
        <w:t xml:space="preserve">experiment groups </w:t>
      </w:r>
      <w:r>
        <w:rPr>
          <w:lang w:val="en-US"/>
        </w:rPr>
        <w:t>students had access to a</w:t>
      </w:r>
      <w:r w:rsidRPr="00C162CB">
        <w:rPr>
          <w:lang w:val="en-US"/>
        </w:rPr>
        <w:t xml:space="preserve"> </w:t>
      </w:r>
      <w:r>
        <w:rPr>
          <w:lang w:val="en-US"/>
        </w:rPr>
        <w:t xml:space="preserve">personal computer to play educational games (e.g. </w:t>
      </w:r>
      <w:r w:rsidRPr="00C162CB">
        <w:rPr>
          <w:i/>
          <w:lang w:val="en-US"/>
        </w:rPr>
        <w:t xml:space="preserve">Astra Eagle, </w:t>
      </w:r>
      <w:proofErr w:type="spellStart"/>
      <w:r w:rsidRPr="00C162CB">
        <w:rPr>
          <w:i/>
          <w:lang w:val="en-US"/>
        </w:rPr>
        <w:t>DimensionM</w:t>
      </w:r>
      <w:proofErr w:type="spellEnd"/>
      <w:r>
        <w:rPr>
          <w:lang w:val="en-US"/>
        </w:rPr>
        <w:t>), while in few cases utilized a console (</w:t>
      </w:r>
      <w:r w:rsidRPr="00C162CB">
        <w:rPr>
          <w:i/>
          <w:lang w:val="en-US"/>
        </w:rPr>
        <w:t>Nintendo DS Lite</w:t>
      </w:r>
      <w:r>
        <w:rPr>
          <w:lang w:val="en-US"/>
        </w:rPr>
        <w:t>) or a</w:t>
      </w:r>
      <w:ins w:id="2" w:author="CLAUDIO ZANDONELLA CALLEGHER" w:date="2019-10-17T10:54:00Z">
        <w:r w:rsidR="007F3C8C">
          <w:rPr>
            <w:lang w:val="en-US"/>
          </w:rPr>
          <w:t>n</w:t>
        </w:r>
      </w:ins>
      <w:r>
        <w:rPr>
          <w:lang w:val="en-US"/>
        </w:rPr>
        <w:t xml:space="preserve"> app</w:t>
      </w:r>
      <w:r w:rsidR="008F65F8">
        <w:rPr>
          <w:lang w:val="en-US"/>
        </w:rPr>
        <w:t xml:space="preserve"> (see Table 2)</w:t>
      </w:r>
      <w:r>
        <w:rPr>
          <w:lang w:val="en-US"/>
        </w:rPr>
        <w:t>.</w:t>
      </w:r>
    </w:p>
    <w:p w:rsidR="00AF4530" w:rsidRPr="00B05988" w:rsidRDefault="00AF4530" w:rsidP="008C29EC">
      <w:pPr>
        <w:rPr>
          <w:b/>
          <w:lang w:val="en-US"/>
        </w:rPr>
      </w:pPr>
    </w:p>
    <w:p w:rsidR="00643CBE" w:rsidRPr="004010A0" w:rsidRDefault="00643CBE" w:rsidP="008C29EC">
      <w:pPr>
        <w:rPr>
          <w:b/>
          <w:lang w:val="en-US"/>
        </w:rPr>
      </w:pPr>
      <w:r w:rsidRPr="004010A0">
        <w:rPr>
          <w:b/>
          <w:lang w:val="en-US"/>
        </w:rPr>
        <w:t>Outcome</w:t>
      </w:r>
      <w:r w:rsidR="005D0A7B" w:rsidRPr="004010A0">
        <w:rPr>
          <w:b/>
          <w:lang w:val="en-US"/>
        </w:rPr>
        <w:t>s</w:t>
      </w:r>
      <w:r w:rsidRPr="004010A0">
        <w:rPr>
          <w:b/>
          <w:lang w:val="en-US"/>
        </w:rPr>
        <w:t xml:space="preserve"> characteristic</w:t>
      </w:r>
      <w:r w:rsidR="005D0A7B" w:rsidRPr="004010A0">
        <w:rPr>
          <w:b/>
          <w:lang w:val="en-US"/>
        </w:rPr>
        <w:t>s</w:t>
      </w:r>
      <w:r w:rsidRPr="004010A0">
        <w:rPr>
          <w:b/>
          <w:lang w:val="en-US"/>
        </w:rPr>
        <w:t xml:space="preserve"> </w:t>
      </w:r>
    </w:p>
    <w:p w:rsidR="00F73A54" w:rsidRPr="00174B63" w:rsidRDefault="00305AB3" w:rsidP="004F58BF">
      <w:pPr>
        <w:spacing w:after="0" w:line="360" w:lineRule="auto"/>
        <w:rPr>
          <w:u w:val="single"/>
          <w:lang w:val="en-US"/>
        </w:rPr>
      </w:pPr>
      <w:r w:rsidRPr="00174B63">
        <w:rPr>
          <w:u w:val="single"/>
          <w:lang w:val="en-US"/>
        </w:rPr>
        <w:t>The s</w:t>
      </w:r>
      <w:r w:rsidR="004010A0" w:rsidRPr="00174B63">
        <w:rPr>
          <w:u w:val="single"/>
          <w:lang w:val="en-US"/>
        </w:rPr>
        <w:t xml:space="preserve">tudies reported </w:t>
      </w:r>
      <w:r w:rsidRPr="00174B63">
        <w:rPr>
          <w:u w:val="single"/>
          <w:lang w:val="en-US"/>
        </w:rPr>
        <w:t>different</w:t>
      </w:r>
      <w:r w:rsidR="004010A0" w:rsidRPr="00174B63">
        <w:rPr>
          <w:u w:val="single"/>
          <w:lang w:val="en-US"/>
        </w:rPr>
        <w:t xml:space="preserve"> measures of motivation</w:t>
      </w:r>
      <w:r w:rsidR="00F73A54" w:rsidRPr="00174B63">
        <w:rPr>
          <w:u w:val="single"/>
          <w:lang w:val="en-US"/>
        </w:rPr>
        <w:t xml:space="preserve"> rated on a Likert response scale (from 3 to 7-point)</w:t>
      </w:r>
      <w:r w:rsidR="004010A0" w:rsidRPr="00174B63">
        <w:rPr>
          <w:u w:val="single"/>
          <w:lang w:val="en-US"/>
        </w:rPr>
        <w:t>.</w:t>
      </w:r>
      <w:r w:rsidR="00AC1C55" w:rsidRPr="00174B63">
        <w:rPr>
          <w:u w:val="single"/>
          <w:lang w:val="en-US"/>
        </w:rPr>
        <w:t xml:space="preserve"> </w:t>
      </w:r>
      <w:r w:rsidR="00D13511" w:rsidRPr="00174B63">
        <w:rPr>
          <w:u w:val="single"/>
          <w:lang w:val="en-US"/>
        </w:rPr>
        <w:t>Several instruments derive</w:t>
      </w:r>
      <w:r w:rsidR="00236EAB" w:rsidRPr="00174B63">
        <w:rPr>
          <w:u w:val="single"/>
          <w:lang w:val="en-US"/>
        </w:rPr>
        <w:t xml:space="preserve"> </w:t>
      </w:r>
      <w:r w:rsidR="00D13511" w:rsidRPr="00174B63">
        <w:rPr>
          <w:u w:val="single"/>
          <w:lang w:val="en-US"/>
        </w:rPr>
        <w:t>or are related to</w:t>
      </w:r>
      <w:r w:rsidR="00236EAB" w:rsidRPr="00174B63">
        <w:rPr>
          <w:u w:val="single"/>
          <w:lang w:val="en-US"/>
        </w:rPr>
        <w:t xml:space="preserve"> the Expectancy-value theory</w:t>
      </w:r>
      <w:r w:rsidR="00843947" w:rsidRPr="00174B63">
        <w:rPr>
          <w:u w:val="single"/>
          <w:lang w:val="en-US"/>
        </w:rPr>
        <w:t xml:space="preserve">, </w:t>
      </w:r>
      <w:r w:rsidR="00D13511" w:rsidRPr="00174B63">
        <w:rPr>
          <w:u w:val="single"/>
          <w:lang w:val="en-US"/>
        </w:rPr>
        <w:t>as</w:t>
      </w:r>
      <w:r w:rsidRPr="00174B63">
        <w:rPr>
          <w:u w:val="single"/>
          <w:lang w:val="en-US"/>
        </w:rPr>
        <w:t xml:space="preserve"> the Keller’s (1987) Attention, Relevance, Confidence and Satisfaction </w:t>
      </w:r>
      <w:r w:rsidR="00D13511" w:rsidRPr="00174B63">
        <w:rPr>
          <w:u w:val="single"/>
          <w:lang w:val="en-US"/>
        </w:rPr>
        <w:t>questionnaire</w:t>
      </w:r>
      <w:r w:rsidRPr="00174B63">
        <w:rPr>
          <w:u w:val="single"/>
          <w:lang w:val="en-US"/>
        </w:rPr>
        <w:t xml:space="preserve"> (ARCS)</w:t>
      </w:r>
      <w:r w:rsidR="000B144C" w:rsidRPr="00174B63">
        <w:rPr>
          <w:u w:val="single"/>
          <w:lang w:val="en-US"/>
        </w:rPr>
        <w:t>, utilized by four publications.</w:t>
      </w:r>
    </w:p>
    <w:p w:rsidR="00174B63" w:rsidRPr="00174B63" w:rsidRDefault="00305AB3" w:rsidP="00F73A54">
      <w:pPr>
        <w:spacing w:after="0" w:line="360" w:lineRule="auto"/>
        <w:ind w:firstLine="284"/>
        <w:rPr>
          <w:u w:val="single"/>
          <w:lang w:val="en-US"/>
        </w:rPr>
      </w:pPr>
      <w:r w:rsidRPr="00174B63">
        <w:rPr>
          <w:u w:val="single"/>
          <w:lang w:val="en-US"/>
        </w:rPr>
        <w:t xml:space="preserve">Other </w:t>
      </w:r>
      <w:r w:rsidR="0004652D" w:rsidRPr="00174B63">
        <w:rPr>
          <w:u w:val="single"/>
          <w:lang w:val="en-US"/>
        </w:rPr>
        <w:t xml:space="preserve">studies </w:t>
      </w:r>
      <w:r w:rsidRPr="00174B63">
        <w:rPr>
          <w:u w:val="single"/>
          <w:lang w:val="en-US"/>
        </w:rPr>
        <w:t>investigated only dimensions related to expectancy, as self-concept</w:t>
      </w:r>
      <w:r w:rsidR="00413EF9" w:rsidRPr="00174B63">
        <w:rPr>
          <w:u w:val="single"/>
          <w:lang w:val="en-US"/>
        </w:rPr>
        <w:t xml:space="preserve"> (e.g.</w:t>
      </w:r>
      <w:r w:rsidR="004F58BF" w:rsidRPr="00174B63">
        <w:rPr>
          <w:u w:val="single"/>
          <w:lang w:val="en-US"/>
        </w:rPr>
        <w:t>,</w:t>
      </w:r>
      <w:r w:rsidR="00413EF9" w:rsidRPr="00174B63">
        <w:rPr>
          <w:u w:val="single"/>
          <w:lang w:val="en-US"/>
        </w:rPr>
        <w:t xml:space="preserve"> the Self Description Questionnaire, Marsh, 1992)</w:t>
      </w:r>
      <w:r w:rsidR="00065213" w:rsidRPr="00174B63">
        <w:rPr>
          <w:u w:val="single"/>
          <w:lang w:val="en-US"/>
        </w:rPr>
        <w:t>, self-perception abilities</w:t>
      </w:r>
      <w:r w:rsidR="00413EF9" w:rsidRPr="00174B63">
        <w:rPr>
          <w:u w:val="single"/>
          <w:lang w:val="en-US"/>
        </w:rPr>
        <w:t xml:space="preserve"> (</w:t>
      </w:r>
      <w:r w:rsidR="0019079C" w:rsidRPr="00174B63">
        <w:rPr>
          <w:u w:val="single"/>
          <w:lang w:val="en-US"/>
        </w:rPr>
        <w:t>e.g.</w:t>
      </w:r>
      <w:r w:rsidR="004F58BF" w:rsidRPr="00174B63">
        <w:rPr>
          <w:u w:val="single"/>
          <w:lang w:val="en-US"/>
        </w:rPr>
        <w:t>,</w:t>
      </w:r>
      <w:r w:rsidR="0019079C" w:rsidRPr="00174B63">
        <w:rPr>
          <w:u w:val="single"/>
          <w:lang w:val="en-US"/>
        </w:rPr>
        <w:t xml:space="preserve"> </w:t>
      </w:r>
      <w:r w:rsidR="00413EF9" w:rsidRPr="00174B63">
        <w:rPr>
          <w:u w:val="single"/>
          <w:lang w:val="en-US"/>
        </w:rPr>
        <w:t xml:space="preserve">TOMA-3, </w:t>
      </w:r>
      <w:r w:rsidR="00413EF9" w:rsidRPr="00174B63">
        <w:rPr>
          <w:u w:val="single"/>
          <w:lang w:val="en-US"/>
        </w:rPr>
        <w:lastRenderedPageBreak/>
        <w:t>Brown, Cronin, &amp; Bryant, 2012)</w:t>
      </w:r>
      <w:r w:rsidR="00094F39" w:rsidRPr="00174B63">
        <w:rPr>
          <w:u w:val="single"/>
          <w:lang w:val="en-US"/>
        </w:rPr>
        <w:t xml:space="preserve"> and self-efficacy</w:t>
      </w:r>
      <w:r w:rsidR="00174B63" w:rsidRPr="00174B63">
        <w:rPr>
          <w:u w:val="single"/>
          <w:lang w:val="en-US"/>
        </w:rPr>
        <w:t>, or to value (e.g., Emotional engagement, Chang et al., 2016)</w:t>
      </w:r>
      <w:r w:rsidR="00843947" w:rsidRPr="00174B63">
        <w:rPr>
          <w:u w:val="single"/>
          <w:lang w:val="en-US"/>
        </w:rPr>
        <w:t>.</w:t>
      </w:r>
    </w:p>
    <w:p w:rsidR="0019079C" w:rsidRPr="00D13511" w:rsidRDefault="004F58BF" w:rsidP="00F73A54">
      <w:pPr>
        <w:spacing w:after="0" w:line="360" w:lineRule="auto"/>
        <w:ind w:firstLine="284"/>
        <w:rPr>
          <w:lang w:val="en-US"/>
        </w:rPr>
      </w:pPr>
      <w:r w:rsidRPr="00D13511">
        <w:rPr>
          <w:lang w:val="en-US"/>
        </w:rPr>
        <w:t xml:space="preserve"> Should be noted that for </w:t>
      </w:r>
      <w:r w:rsidR="00174B63">
        <w:rPr>
          <w:lang w:val="en-US"/>
        </w:rPr>
        <w:t>self-efficacy</w:t>
      </w:r>
      <w:r w:rsidRPr="00D13511">
        <w:rPr>
          <w:lang w:val="en-US"/>
        </w:rPr>
        <w:t>, researcher</w:t>
      </w:r>
      <w:r w:rsidR="00094F39" w:rsidRPr="00D13511">
        <w:rPr>
          <w:lang w:val="en-US"/>
        </w:rPr>
        <w:t>s</w:t>
      </w:r>
      <w:r w:rsidRPr="00D13511">
        <w:rPr>
          <w:lang w:val="en-US"/>
        </w:rPr>
        <w:t xml:space="preserve"> developed questionnaire</w:t>
      </w:r>
      <w:r w:rsidR="00FE3A19" w:rsidRPr="00D13511">
        <w:rPr>
          <w:lang w:val="en-US"/>
        </w:rPr>
        <w:t>s</w:t>
      </w:r>
      <w:r w:rsidRPr="00D13511">
        <w:rPr>
          <w:lang w:val="en-US"/>
        </w:rPr>
        <w:t xml:space="preserve"> inspired by Bandura’s (2000) design guidelines for self-efficacy scales (Pareto et al., 2011), Susan Harter’s (1981) work (</w:t>
      </w:r>
      <w:proofErr w:type="spellStart"/>
      <w:r w:rsidRPr="00D13511">
        <w:rPr>
          <w:lang w:val="en-US"/>
        </w:rPr>
        <w:t>Riconscente</w:t>
      </w:r>
      <w:proofErr w:type="spellEnd"/>
      <w:r w:rsidRPr="00D13511">
        <w:rPr>
          <w:lang w:val="en-US"/>
        </w:rPr>
        <w:t xml:space="preserve">, 2013) or the </w:t>
      </w:r>
      <w:proofErr w:type="spellStart"/>
      <w:r w:rsidRPr="00D13511">
        <w:rPr>
          <w:lang w:val="en-US"/>
        </w:rPr>
        <w:t>Fennema</w:t>
      </w:r>
      <w:proofErr w:type="spellEnd"/>
      <w:r w:rsidRPr="00D13511">
        <w:rPr>
          <w:lang w:val="en-US"/>
        </w:rPr>
        <w:t>-Sherman’s (1976) Mathematics Attitudes Scales (Hung et al, 2014)</w:t>
      </w:r>
      <w:r w:rsidR="00FE3A19" w:rsidRPr="00D13511">
        <w:rPr>
          <w:lang w:val="en-US"/>
        </w:rPr>
        <w:t xml:space="preserve">, that measure confidence, success, usefulness, anxiety and </w:t>
      </w:r>
      <w:proofErr w:type="spellStart"/>
      <w:r w:rsidR="00FE3A19" w:rsidRPr="00D13511">
        <w:rPr>
          <w:lang w:val="en-US"/>
        </w:rPr>
        <w:t>e</w:t>
      </w:r>
      <w:r w:rsidR="00094F39" w:rsidRPr="00D13511">
        <w:rPr>
          <w:lang w:val="en-US"/>
        </w:rPr>
        <w:t>ffectance</w:t>
      </w:r>
      <w:proofErr w:type="spellEnd"/>
      <w:r w:rsidR="00094F39" w:rsidRPr="00D13511">
        <w:rPr>
          <w:lang w:val="en-US"/>
        </w:rPr>
        <w:t>.</w:t>
      </w:r>
    </w:p>
    <w:p w:rsidR="00F73A54" w:rsidRPr="00D13511" w:rsidRDefault="00413EF9" w:rsidP="0019079C">
      <w:pPr>
        <w:spacing w:after="0" w:line="360" w:lineRule="auto"/>
        <w:ind w:firstLine="284"/>
        <w:rPr>
          <w:lang w:val="en-US"/>
        </w:rPr>
      </w:pPr>
      <w:r w:rsidRPr="00D13511">
        <w:rPr>
          <w:lang w:val="en-US"/>
        </w:rPr>
        <w:t>The most utilized instrument, in addition to the ARCS of Keller (1987)</w:t>
      </w:r>
      <w:r w:rsidR="0019079C" w:rsidRPr="00D13511">
        <w:rPr>
          <w:lang w:val="en-US"/>
        </w:rPr>
        <w:t>, was</w:t>
      </w:r>
      <w:r w:rsidRPr="00D13511">
        <w:rPr>
          <w:lang w:val="en-US"/>
        </w:rPr>
        <w:t xml:space="preserve"> </w:t>
      </w:r>
      <w:r w:rsidR="00843947" w:rsidRPr="00D13511">
        <w:rPr>
          <w:lang w:val="en-US"/>
        </w:rPr>
        <w:t xml:space="preserve">the Attitudes Toward Mathematics Inventory (ATMI, Tapia &amp; Marsh 2004) that measure four dimensions related to </w:t>
      </w:r>
      <w:r w:rsidR="00FE3A19" w:rsidRPr="00D13511">
        <w:rPr>
          <w:lang w:val="en-US"/>
        </w:rPr>
        <w:t>s</w:t>
      </w:r>
      <w:r w:rsidR="00843947" w:rsidRPr="00D13511">
        <w:rPr>
          <w:lang w:val="en-US"/>
        </w:rPr>
        <w:t xml:space="preserve">elf-confidence, </w:t>
      </w:r>
      <w:r w:rsidR="00FE3A19" w:rsidRPr="00D13511">
        <w:rPr>
          <w:lang w:val="en-US"/>
        </w:rPr>
        <w:t>v</w:t>
      </w:r>
      <w:r w:rsidR="00843947" w:rsidRPr="00D13511">
        <w:rPr>
          <w:lang w:val="en-US"/>
        </w:rPr>
        <w:t>alue, enjoyment and motivation</w:t>
      </w:r>
      <w:r w:rsidR="000B144C">
        <w:rPr>
          <w:lang w:val="en-US"/>
        </w:rPr>
        <w:t xml:space="preserve"> </w:t>
      </w:r>
      <w:r w:rsidR="00094F39" w:rsidRPr="00D13511">
        <w:rPr>
          <w:lang w:val="en-US"/>
        </w:rPr>
        <w:t>(see Table 3)</w:t>
      </w:r>
      <w:r w:rsidR="00843947" w:rsidRPr="00D13511">
        <w:rPr>
          <w:lang w:val="en-US"/>
        </w:rPr>
        <w:t>.</w:t>
      </w:r>
      <w:r w:rsidR="0019079C" w:rsidRPr="00D13511">
        <w:rPr>
          <w:lang w:val="en-US"/>
        </w:rPr>
        <w:t xml:space="preserve"> </w:t>
      </w:r>
    </w:p>
    <w:p w:rsidR="002D4444" w:rsidRPr="00D13511" w:rsidRDefault="002D4444" w:rsidP="0019079C">
      <w:pPr>
        <w:spacing w:after="0" w:line="360" w:lineRule="auto"/>
        <w:ind w:firstLine="284"/>
        <w:rPr>
          <w:lang w:val="en-US"/>
        </w:rPr>
      </w:pPr>
      <w:r w:rsidRPr="00D13511">
        <w:rPr>
          <w:lang w:val="en-US"/>
        </w:rPr>
        <w:br w:type="page"/>
      </w:r>
    </w:p>
    <w:p w:rsidR="00055748" w:rsidRDefault="00E30C5C" w:rsidP="004E7E25">
      <w:pPr>
        <w:rPr>
          <w:lang w:val="en-US"/>
        </w:rPr>
      </w:pPr>
      <w:r w:rsidRPr="00E30C5C">
        <w:rPr>
          <w:b/>
          <w:lang w:val="en-US"/>
        </w:rPr>
        <w:lastRenderedPageBreak/>
        <w:t xml:space="preserve">Figure 1. </w:t>
      </w:r>
      <w:r>
        <w:rPr>
          <w:lang w:val="en-CA"/>
        </w:rPr>
        <w:t>F</w:t>
      </w:r>
      <w:r w:rsidRPr="00E30C5C">
        <w:rPr>
          <w:rFonts w:eastAsia="Calibri"/>
          <w:lang w:val="en-CA"/>
        </w:rPr>
        <w:t>low diagram detailing the article screening, selection, and eligibility</w:t>
      </w:r>
      <w:r>
        <w:rPr>
          <w:lang w:val="en-CA"/>
        </w:rPr>
        <w:t xml:space="preserve"> process</w:t>
      </w:r>
    </w:p>
    <w:p w:rsidR="00055748" w:rsidRDefault="00536A7D" w:rsidP="004E7E25">
      <w:pPr>
        <w:rPr>
          <w:lang w:val="en-US"/>
        </w:rPr>
      </w:pPr>
      <w:r>
        <w:rPr>
          <w:noProof/>
          <w:lang w:eastAsia="it-IT"/>
        </w:rPr>
        <w:pict>
          <v:roundrect id="_x0000_s1048" alt="" style="position:absolute;margin-left:-53.4pt;margin-top:22.5pt;width:126pt;height:96.35pt;rotation:270;z-index:251664384;mso-wrap-style:square;mso-wrap-edited:f;mso-width-percent:0;mso-height-percent:0;mso-width-percent:0;mso-height-percent:0;v-text-anchor:top" arcsize="10923f" filled="f" fillcolor="#ccecff">
            <v:textbox style="layout-flow:vertical;mso-layout-flow-alt:bottom-to-top;mso-next-textbox:#_x0000_s1048;mso-column-margin:2mm" inset="3.6pt,,3.6pt">
              <w:txbxContent>
                <w:p w:rsidR="007F3C8C" w:rsidRPr="00055748" w:rsidRDefault="007F3C8C" w:rsidP="00055748">
                  <w:pPr>
                    <w:pStyle w:val="Titolo2"/>
                    <w:keepNext/>
                    <w:rPr>
                      <w:sz w:val="20"/>
                      <w:szCs w:val="20"/>
                    </w:rPr>
                  </w:pPr>
                  <w:r w:rsidRPr="00055748">
                    <w:rPr>
                      <w:sz w:val="20"/>
                      <w:szCs w:val="20"/>
                    </w:rPr>
                    <w:t>Identification</w:t>
                  </w:r>
                </w:p>
              </w:txbxContent>
            </v:textbox>
          </v:roundrect>
        </w:pict>
      </w:r>
    </w:p>
    <w:p w:rsidR="00055748" w:rsidRDefault="00536A7D" w:rsidP="004E7E25">
      <w:pPr>
        <w:rPr>
          <w:lang w:val="en-US"/>
        </w:rPr>
      </w:pPr>
      <w:r>
        <w:rPr>
          <w:noProof/>
          <w:lang w:eastAsia="it-IT"/>
        </w:rPr>
        <w:pict>
          <v:rect id="_x0000_s1047" alt="" style="position:absolute;margin-left:34.4pt;margin-top:2.25pt;width:163.6pt;height:108.85pt;z-index:251658240;mso-wrap-style:square;mso-wrap-edited:f;mso-width-percent:0;mso-height-percent:0;mso-width-percent:0;mso-height-percent:0;v-text-anchor:top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47;mso-column-margin:2mm" inset=",7.2pt,,7.2pt">
              <w:txbxContent>
                <w:p w:rsidR="007F3C8C" w:rsidRPr="00055748" w:rsidRDefault="007F3C8C" w:rsidP="00055748">
                  <w:pPr>
                    <w:spacing w:after="0"/>
                    <w:jc w:val="center"/>
                    <w:rPr>
                      <w:rFonts w:eastAsia="Calibri"/>
                      <w:sz w:val="20"/>
                      <w:szCs w:val="20"/>
                      <w:lang w:val="en-US"/>
                    </w:rPr>
                  </w:pP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t>Records identified through database searching</w:t>
                  </w: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br/>
                    <w:t>Educational Source (n = 420)</w:t>
                  </w:r>
                </w:p>
                <w:p w:rsidR="007F3C8C" w:rsidRPr="00055748" w:rsidRDefault="007F3C8C" w:rsidP="00055748">
                  <w:pPr>
                    <w:spacing w:after="0"/>
                    <w:jc w:val="center"/>
                    <w:rPr>
                      <w:rFonts w:eastAsia="Calibri"/>
                      <w:sz w:val="20"/>
                      <w:szCs w:val="20"/>
                      <w:lang w:val="fr-FR"/>
                    </w:rPr>
                  </w:pPr>
                  <w:r w:rsidRPr="00055748">
                    <w:rPr>
                      <w:rFonts w:eastAsia="Calibri"/>
                      <w:sz w:val="20"/>
                      <w:szCs w:val="20"/>
                      <w:lang w:val="fr-FR"/>
                    </w:rPr>
                    <w:t>ERIC (n = 158)</w:t>
                  </w:r>
                </w:p>
                <w:p w:rsidR="007F3C8C" w:rsidRPr="00055748" w:rsidRDefault="007F3C8C" w:rsidP="00055748">
                  <w:pPr>
                    <w:spacing w:after="0"/>
                    <w:jc w:val="center"/>
                    <w:rPr>
                      <w:rFonts w:eastAsia="Calibri"/>
                      <w:sz w:val="20"/>
                      <w:szCs w:val="20"/>
                      <w:lang w:val="fr-FR"/>
                    </w:rPr>
                  </w:pPr>
                  <w:proofErr w:type="spellStart"/>
                  <w:r w:rsidRPr="00055748">
                    <w:rPr>
                      <w:rFonts w:eastAsia="Calibri"/>
                      <w:sz w:val="20"/>
                      <w:szCs w:val="20"/>
                      <w:lang w:val="fr-FR"/>
                    </w:rPr>
                    <w:t>Psychinfo</w:t>
                  </w:r>
                  <w:proofErr w:type="spellEnd"/>
                  <w:r w:rsidRPr="00055748">
                    <w:rPr>
                      <w:rFonts w:eastAsia="Calibri"/>
                      <w:sz w:val="20"/>
                      <w:szCs w:val="20"/>
                      <w:lang w:val="fr-FR"/>
                    </w:rPr>
                    <w:t xml:space="preserve"> (n = 102)</w:t>
                  </w:r>
                </w:p>
                <w:p w:rsidR="007F3C8C" w:rsidRPr="00055748" w:rsidRDefault="007F3C8C" w:rsidP="00055748">
                  <w:pPr>
                    <w:spacing w:after="0"/>
                    <w:jc w:val="center"/>
                    <w:rPr>
                      <w:rFonts w:eastAsia="Calibri"/>
                      <w:sz w:val="20"/>
                      <w:szCs w:val="20"/>
                      <w:lang w:val="fr-FR"/>
                    </w:rPr>
                  </w:pPr>
                  <w:proofErr w:type="spellStart"/>
                  <w:r w:rsidRPr="00055748">
                    <w:rPr>
                      <w:rFonts w:eastAsia="Calibri"/>
                      <w:sz w:val="20"/>
                      <w:szCs w:val="20"/>
                      <w:lang w:val="fr-FR"/>
                    </w:rPr>
                    <w:t>Proquest</w:t>
                  </w:r>
                  <w:proofErr w:type="spellEnd"/>
                  <w:r w:rsidRPr="00055748">
                    <w:rPr>
                      <w:rFonts w:eastAsia="Calibri"/>
                      <w:sz w:val="20"/>
                      <w:szCs w:val="20"/>
                      <w:lang w:val="fr-FR"/>
                    </w:rPr>
                    <w:t xml:space="preserve"> (n = 937)</w:t>
                  </w:r>
                </w:p>
                <w:p w:rsidR="007F3C8C" w:rsidRPr="00055748" w:rsidRDefault="007F3C8C" w:rsidP="00055748">
                  <w:pPr>
                    <w:jc w:val="center"/>
                    <w:rPr>
                      <w:rFonts w:eastAsia="Calibri"/>
                      <w:sz w:val="20"/>
                      <w:szCs w:val="20"/>
                      <w:lang w:val="fr-FR"/>
                    </w:rPr>
                  </w:pPr>
                  <w:r w:rsidRPr="00055748">
                    <w:rPr>
                      <w:rFonts w:eastAsia="Calibri"/>
                      <w:sz w:val="20"/>
                      <w:szCs w:val="20"/>
                      <w:lang w:val="fr-FR"/>
                    </w:rPr>
                    <w:t xml:space="preserve">SCOPUS (n </w:t>
                  </w:r>
                  <w:proofErr w:type="gramStart"/>
                  <w:r w:rsidRPr="00055748">
                    <w:rPr>
                      <w:rFonts w:eastAsia="Calibri"/>
                      <w:sz w:val="20"/>
                      <w:szCs w:val="20"/>
                      <w:lang w:val="fr-FR"/>
                    </w:rPr>
                    <w:t>=  417</w:t>
                  </w:r>
                  <w:proofErr w:type="gramEnd"/>
                  <w:r w:rsidRPr="00055748">
                    <w:rPr>
                      <w:rFonts w:eastAsia="Calibri"/>
                      <w:sz w:val="20"/>
                      <w:szCs w:val="20"/>
                      <w:lang w:val="fr-FR"/>
                    </w:rPr>
                    <w:t>)</w:t>
                  </w:r>
                </w:p>
                <w:p w:rsidR="007F3C8C" w:rsidRPr="00055748" w:rsidRDefault="007F3C8C" w:rsidP="00055748">
                  <w:pPr>
                    <w:jc w:val="center"/>
                    <w:rPr>
                      <w:rFonts w:eastAsia="Calibri"/>
                      <w:sz w:val="20"/>
                      <w:szCs w:val="20"/>
                      <w:lang w:val="fr-FR"/>
                    </w:rPr>
                  </w:pPr>
                </w:p>
                <w:p w:rsidR="007F3C8C" w:rsidRPr="00055748" w:rsidRDefault="007F3C8C" w:rsidP="00055748">
                  <w:pPr>
                    <w:jc w:val="center"/>
                    <w:rPr>
                      <w:rFonts w:eastAsia="Calibri"/>
                      <w:sz w:val="20"/>
                      <w:szCs w:val="20"/>
                      <w:lang w:val="fr-FR"/>
                    </w:rPr>
                  </w:pPr>
                </w:p>
              </w:txbxContent>
            </v:textbox>
          </v:rect>
        </w:pict>
      </w:r>
    </w:p>
    <w:p w:rsidR="002D4444" w:rsidRDefault="00536A7D" w:rsidP="004E7E25">
      <w:pPr>
        <w:rPr>
          <w:lang w:val="en-US"/>
        </w:rPr>
      </w:pPr>
      <w:r>
        <w:rPr>
          <w:noProof/>
          <w:lang w:eastAsia="it-IT"/>
        </w:rPr>
        <w:pict>
          <v:roundrect id="_x0000_s1046" alt="" style="position:absolute;margin-left:-35pt;margin-top:407.8pt;width:89.6pt;height:19.55pt;rotation:270;z-index:251660288;mso-wrap-style:square;mso-wrap-edited:f;mso-width-percent:0;mso-height-percent:0;mso-width-percent:0;mso-height-percent:0;v-text-anchor:top" arcsize="10923f" filled="f" fillcolor="#ccecff">
            <v:textbox style="layout-flow:vertical;mso-layout-flow-alt:bottom-to-top;mso-next-textbox:#_x0000_s1046;mso-column-margin:2mm" inset="3.6pt,,3.6pt">
              <w:txbxContent>
                <w:p w:rsidR="007F3C8C" w:rsidRPr="00055748" w:rsidRDefault="007F3C8C" w:rsidP="00055748">
                  <w:pPr>
                    <w:pStyle w:val="Titolo2"/>
                    <w:keepNext/>
                    <w:rPr>
                      <w:sz w:val="20"/>
                      <w:szCs w:val="20"/>
                    </w:rPr>
                  </w:pPr>
                  <w:r w:rsidRPr="00055748">
                    <w:rPr>
                      <w:sz w:val="20"/>
                      <w:szCs w:val="20"/>
                    </w:rPr>
                    <w:t>Included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roundrect id="_x0000_s1045" alt="" style="position:absolute;margin-left:-39.7pt;margin-top:304.1pt;width:99pt;height:19.55pt;rotation:270;z-index:251661312;mso-wrap-style:square;mso-wrap-edited:f;mso-width-percent:0;mso-height-percent:0;mso-width-percent:0;mso-height-percent:0;v-text-anchor:top" arcsize="10923f" filled="f" fillcolor="#ccecff">
            <v:textbox style="layout-flow:vertical;mso-layout-flow-alt:bottom-to-top;mso-next-textbox:#_x0000_s1045;mso-column-margin:2mm" inset="3.6pt,,3.6pt">
              <w:txbxContent>
                <w:p w:rsidR="007F3C8C" w:rsidRPr="00055748" w:rsidRDefault="007F3C8C" w:rsidP="00055748">
                  <w:pPr>
                    <w:pStyle w:val="Titolo2"/>
                    <w:keepNext/>
                    <w:rPr>
                      <w:sz w:val="20"/>
                      <w:szCs w:val="20"/>
                    </w:rPr>
                  </w:pPr>
                  <w:r w:rsidRPr="00055748">
                    <w:rPr>
                      <w:sz w:val="20"/>
                      <w:szCs w:val="20"/>
                    </w:rPr>
                    <w:t>Eligibility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roundrect id="_x0000_s1044" alt="" style="position:absolute;margin-left:-39.7pt;margin-top:187.1pt;width:99pt;height:19.55pt;rotation:270;z-index:251659264;mso-wrap-style:square;mso-wrap-edited:f;mso-width-percent:0;mso-height-percent:0;mso-width-percent:0;mso-height-percent:0;v-text-anchor:top" arcsize="10923f" filled="f" fillcolor="#ccecff">
            <v:textbox style="layout-flow:vertical;mso-layout-flow-alt:bottom-to-top;mso-next-textbox:#_x0000_s1044;mso-column-margin:2mm" inset="3.6pt,,3.6pt">
              <w:txbxContent>
                <w:p w:rsidR="007F3C8C" w:rsidRPr="00055748" w:rsidRDefault="007F3C8C" w:rsidP="00055748">
                  <w:pPr>
                    <w:pStyle w:val="Titolo2"/>
                    <w:keepNext/>
                    <w:rPr>
                      <w:sz w:val="20"/>
                      <w:szCs w:val="20"/>
                    </w:rPr>
                  </w:pPr>
                  <w:r w:rsidRPr="00055748">
                    <w:rPr>
                      <w:sz w:val="20"/>
                      <w:szCs w:val="20"/>
                    </w:rPr>
                    <w:t>Screening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alt="" style="position:absolute;margin-left:220.8pt;margin-top:364.25pt;width:0;height:26.15pt;z-index:251677696;mso-wrap-edited:f;mso-width-percent:0;mso-height-percent:0;mso-wrap-distance-left:2.88pt;mso-wrap-distance-top:2.88pt;mso-wrap-distance-right:2.88pt;mso-wrap-distance-bottom:2.88pt;mso-width-percent:0;mso-height-percent:0" o:connectortype="straight">
            <v:stroke endarrow="block"/>
            <v:shadow color="#ccc"/>
          </v:shape>
        </w:pict>
      </w:r>
      <w:r>
        <w:rPr>
          <w:noProof/>
          <w:lang w:eastAsia="it-IT"/>
        </w:rPr>
        <w:pict>
          <v:rect id="_x0000_s1042" alt="" style="position:absolute;margin-left:167.25pt;margin-top:390.4pt;width:112.9pt;height:74.6pt;z-index:251676672;mso-wrap-style:square;mso-wrap-edited:f;mso-width-percent:0;mso-height-percent:0;mso-width-percent:0;mso-height-percent:0;v-text-anchor:top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42;mso-column-margin:2mm" inset=",7.2pt,,7.2pt">
              <w:txbxContent>
                <w:p w:rsidR="007F3C8C" w:rsidRPr="0021687F" w:rsidRDefault="007F3C8C" w:rsidP="00055748">
                  <w:pPr>
                    <w:jc w:val="center"/>
                    <w:rPr>
                      <w:rFonts w:eastAsia="Calibri"/>
                      <w:sz w:val="20"/>
                      <w:szCs w:val="20"/>
                      <w:lang w:val="en-US"/>
                    </w:rPr>
                  </w:pP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t>Studies included in quantitative synthesis (meta-analysis)</w:t>
                  </w: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br/>
                    <w:t>(n = 19)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41" type="#_x0000_t32" alt="" style="position:absolute;margin-left:280.5pt;margin-top:336.4pt;width:32.6pt;height:0;z-index:251679744;mso-wrap-edited:f;mso-width-percent:0;mso-height-percent:0;mso-wrap-distance-left:2.88pt;mso-wrap-distance-top:2.88pt;mso-wrap-distance-right:2.88pt;mso-wrap-distance-bottom:2.88pt;mso-width-percent:0;mso-height-percent:0" o:connectortype="straight">
            <v:stroke endarrow="block"/>
            <v:shadow color="#ccc"/>
          </v:shape>
        </w:pict>
      </w:r>
      <w:r>
        <w:rPr>
          <w:noProof/>
          <w:lang w:eastAsia="it-IT"/>
        </w:rPr>
        <w:pict>
          <v:rect id="_x0000_s1040" alt="" style="position:absolute;margin-left:312pt;margin-top:311.5pt;width:112.9pt;height:52pt;z-index:251678720;mso-wrap-style:square;mso-wrap-edited:f;mso-width-percent:0;mso-height-percent:0;mso-width-percent:0;mso-height-percent:0;v-text-anchor:top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40;mso-column-margin:2mm" inset=",7.2pt,,7.2pt">
              <w:txbxContent>
                <w:p w:rsidR="007F3C8C" w:rsidRPr="0021687F" w:rsidRDefault="007F3C8C" w:rsidP="00055748">
                  <w:pPr>
                    <w:jc w:val="center"/>
                    <w:rPr>
                      <w:rFonts w:eastAsia="Calibri"/>
                      <w:sz w:val="20"/>
                      <w:szCs w:val="20"/>
                      <w:lang w:val="en-US"/>
                    </w:rPr>
                  </w:pP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t>Eligible articles excluded for data issues</w:t>
                  </w: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br/>
                    <w:t>(n = 18)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rect id="_x0000_s1039" alt="" style="position:absolute;margin-left:167.25pt;margin-top:309.4pt;width:112.9pt;height:54.1pt;z-index:251671552;mso-wrap-style:square;mso-wrap-edited:f;mso-width-percent:0;mso-height-percent:0;mso-width-percent:0;mso-height-percent:0;v-text-anchor:top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39;mso-column-margin:2mm" inset=",7.2pt,,7.2pt">
              <w:txbxContent>
                <w:p w:rsidR="007F3C8C" w:rsidRPr="00055748" w:rsidRDefault="007F3C8C" w:rsidP="00055748">
                  <w:pPr>
                    <w:jc w:val="center"/>
                    <w:rPr>
                      <w:rFonts w:eastAsia="Calibri"/>
                      <w:sz w:val="20"/>
                      <w:szCs w:val="20"/>
                    </w:rPr>
                  </w:pPr>
                  <w:r w:rsidRPr="00E30C5C">
                    <w:rPr>
                      <w:rFonts w:eastAsia="Calibri"/>
                      <w:sz w:val="20"/>
                      <w:szCs w:val="20"/>
                      <w:lang w:val="en-US"/>
                    </w:rPr>
                    <w:t>Preliminary eligible studies</w:t>
                  </w:r>
                  <w:r w:rsidRPr="00055748">
                    <w:rPr>
                      <w:rFonts w:eastAsia="Calibri"/>
                      <w:sz w:val="20"/>
                      <w:szCs w:val="20"/>
                    </w:rPr>
                    <w:t xml:space="preserve"> </w:t>
                  </w:r>
                  <w:r w:rsidRPr="00055748">
                    <w:rPr>
                      <w:rFonts w:eastAsia="Calibri"/>
                      <w:sz w:val="20"/>
                      <w:szCs w:val="20"/>
                    </w:rPr>
                    <w:br/>
                    <w:t>(n = 37)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38" type="#_x0000_t32" alt="" style="position:absolute;margin-left:226.7pt;margin-top:144.35pt;width:0;height:21.05pt;z-index:251672576;mso-wrap-edited:f;mso-width-percent:0;mso-height-percent:0;mso-wrap-distance-left:2.88pt;mso-wrap-distance-top:2.88pt;mso-wrap-distance-right:2.88pt;mso-wrap-distance-bottom:2.88pt;mso-width-percent:0;mso-height-percent:0" o:connectortype="straight">
            <v:stroke endarrow="block"/>
            <v:shadow color="#ccc"/>
          </v:shape>
        </w:pict>
      </w:r>
      <w:r>
        <w:rPr>
          <w:noProof/>
          <w:lang w:eastAsia="it-IT"/>
        </w:rPr>
        <w:pict>
          <v:rect id="_x0000_s1037" alt="" style="position:absolute;margin-left:167.6pt;margin-top:228.2pt;width:112.9pt;height:55.35pt;z-index:251669504;mso-wrap-style:square;mso-wrap-edited:f;mso-width-percent:0;mso-height-percent:0;mso-width-percent:0;mso-height-percent:0;v-text-anchor:top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37;mso-column-margin:2mm" inset=",7.2pt,,7.2pt">
              <w:txbxContent>
                <w:p w:rsidR="007F3C8C" w:rsidRPr="0021687F" w:rsidRDefault="007F3C8C" w:rsidP="00055748">
                  <w:pPr>
                    <w:jc w:val="center"/>
                    <w:rPr>
                      <w:rFonts w:eastAsia="Calibri"/>
                      <w:sz w:val="20"/>
                      <w:szCs w:val="20"/>
                      <w:lang w:val="en-US"/>
                    </w:rPr>
                  </w:pP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t>Full-text articles assessed for eligibility</w:t>
                  </w: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br/>
                    <w:t>(n = 165)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36" type="#_x0000_t32" alt="" style="position:absolute;margin-left:224.05pt;margin-top:206pt;width:.3pt;height:22.2pt;flip:x;z-index:251673600;mso-wrap-edited:f;mso-width-percent:0;mso-height-percent:0;mso-wrap-distance-left:2.88pt;mso-wrap-distance-top:2.88pt;mso-wrap-distance-right:2.88pt;mso-wrap-distance-bottom:2.88pt;mso-width-percent:0;mso-height-percent:0" o:connectortype="straight">
            <v:stroke endarrow="block"/>
            <v:shadow color="#ccc"/>
          </v:shape>
        </w:pict>
      </w:r>
      <w:r>
        <w:rPr>
          <w:noProof/>
          <w:lang w:eastAsia="it-IT"/>
        </w:rPr>
        <w:pict>
          <v:rect id="_x0000_s1035" alt="" style="position:absolute;margin-left:169.35pt;margin-top:165.4pt;width:109.95pt;height:40.6pt;z-index:251667456;mso-wrap-style:square;mso-wrap-edited:f;mso-width-percent:0;mso-height-percent:0;mso-width-percent:0;mso-height-percent:0;v-text-anchor:top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35;mso-column-margin:2mm" inset=",7.2pt,,7.2pt">
              <w:txbxContent>
                <w:p w:rsidR="007F3C8C" w:rsidRPr="00055748" w:rsidRDefault="007F3C8C" w:rsidP="00055748">
                  <w:pPr>
                    <w:jc w:val="center"/>
                    <w:rPr>
                      <w:rFonts w:eastAsia="Calibri"/>
                      <w:sz w:val="20"/>
                      <w:szCs w:val="20"/>
                    </w:rPr>
                  </w:pPr>
                  <w:r w:rsidRPr="00D47769">
                    <w:rPr>
                      <w:rFonts w:eastAsia="Calibri"/>
                      <w:sz w:val="20"/>
                      <w:szCs w:val="20"/>
                      <w:lang w:val="en-US"/>
                    </w:rPr>
                    <w:t>Records screened</w:t>
                  </w:r>
                  <w:r w:rsidRPr="00D47769">
                    <w:rPr>
                      <w:rFonts w:eastAsia="Calibri"/>
                      <w:sz w:val="20"/>
                      <w:szCs w:val="20"/>
                      <w:lang w:val="en-US"/>
                    </w:rPr>
                    <w:br/>
                  </w:r>
                  <w:r w:rsidRPr="00055748">
                    <w:rPr>
                      <w:rFonts w:eastAsia="Calibri"/>
                      <w:sz w:val="20"/>
                      <w:szCs w:val="20"/>
                    </w:rPr>
                    <w:t>(n = 1921)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34" type="#_x0000_t32" alt="" style="position:absolute;margin-left:224.05pt;margin-top:283.55pt;width:0;height:27pt;z-index:251674624;mso-wrap-edited:f;mso-width-percent:0;mso-height-percent:0;mso-wrap-distance-left:2.88pt;mso-wrap-distance-top:2.88pt;mso-wrap-distance-right:2.88pt;mso-wrap-distance-bottom:2.88pt;mso-width-percent:0;mso-height-percent:0" o:connectortype="straight">
            <v:stroke endarrow="block"/>
            <v:shadow color="#ccc"/>
          </v:shape>
        </w:pict>
      </w:r>
      <w:r>
        <w:rPr>
          <w:noProof/>
          <w:lang w:eastAsia="it-IT"/>
        </w:rPr>
        <w:pict>
          <v:shape id="_x0000_s1033" type="#_x0000_t32" alt="" style="position:absolute;margin-left:280.5pt;margin-top:254.05pt;width:32.6pt;height:0;z-index:251680768;mso-wrap-edited:f;mso-width-percent:0;mso-height-percent:0;mso-wrap-distance-left:2.88pt;mso-wrap-distance-top:2.88pt;mso-wrap-distance-right:2.88pt;mso-wrap-distance-bottom:2.88pt;mso-width-percent:0;mso-height-percent:0" o:connectortype="straight">
            <v:stroke endarrow="block"/>
            <v:shadow color="#ccc"/>
          </v:shape>
        </w:pict>
      </w:r>
      <w:r>
        <w:rPr>
          <w:noProof/>
          <w:lang w:eastAsia="it-IT"/>
        </w:rPr>
        <w:pict>
          <v:rect id="_x0000_s1032" alt="" style="position:absolute;margin-left:313.1pt;margin-top:228.2pt;width:112.9pt;height:66.15pt;z-index:251670528;mso-wrap-style:square;mso-wrap-edited:f;mso-width-percent:0;mso-height-percent:0;mso-width-percent:0;mso-height-percent:0;v-text-anchor:top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32;mso-column-margin:2mm" inset=",7.2pt,,7.2pt">
              <w:txbxContent>
                <w:p w:rsidR="007F3C8C" w:rsidRPr="0021687F" w:rsidRDefault="007F3C8C" w:rsidP="00055748">
                  <w:pPr>
                    <w:jc w:val="center"/>
                    <w:rPr>
                      <w:rFonts w:eastAsia="Calibri"/>
                      <w:sz w:val="20"/>
                      <w:szCs w:val="20"/>
                      <w:lang w:val="en-US"/>
                    </w:rPr>
                  </w:pP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t>Full-text articles excluded because not fulfill the inclusion criteria</w:t>
                  </w: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br/>
                    <w:t>(n = 128)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31" type="#_x0000_t32" alt="" style="position:absolute;margin-left:279.3pt;margin-top:185.7pt;width:32.7pt;height:0;z-index:251675648;mso-wrap-edited:f;mso-width-percent:0;mso-height-percent:0;mso-wrap-distance-left:2.88pt;mso-wrap-distance-top:2.88pt;mso-wrap-distance-right:2.88pt;mso-wrap-distance-bottom:2.88pt;mso-width-percent:0;mso-height-percent:0" o:connectortype="straight">
            <v:stroke endarrow="block"/>
            <v:shadow color="#ccc"/>
          </v:shape>
        </w:pict>
      </w:r>
      <w:r>
        <w:rPr>
          <w:noProof/>
          <w:lang w:eastAsia="it-IT"/>
        </w:rPr>
        <w:pict>
          <v:rect id="_x0000_s1030" alt="" style="position:absolute;margin-left:312pt;margin-top:165.4pt;width:112.9pt;height:40.6pt;z-index:251668480;mso-wrap-style:square;mso-wrap-edited:f;mso-width-percent:0;mso-height-percent:0;mso-width-percent:0;mso-height-percent:0;v-text-anchor:top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30;mso-column-margin:2mm" inset=",7.2pt,,7.2pt">
              <w:txbxContent>
                <w:p w:rsidR="007F3C8C" w:rsidRPr="00055748" w:rsidRDefault="007F3C8C" w:rsidP="00055748">
                  <w:pPr>
                    <w:jc w:val="center"/>
                    <w:rPr>
                      <w:rFonts w:eastAsia="Calibri"/>
                      <w:sz w:val="20"/>
                      <w:szCs w:val="20"/>
                    </w:rPr>
                  </w:pPr>
                  <w:r w:rsidRPr="00D47769">
                    <w:rPr>
                      <w:rFonts w:eastAsia="Calibri"/>
                      <w:sz w:val="20"/>
                      <w:szCs w:val="20"/>
                      <w:lang w:val="en-US"/>
                    </w:rPr>
                    <w:t>Records excluded</w:t>
                  </w:r>
                  <w:r w:rsidRPr="00055748">
                    <w:rPr>
                      <w:rFonts w:eastAsia="Calibri"/>
                      <w:sz w:val="20"/>
                      <w:szCs w:val="20"/>
                    </w:rPr>
                    <w:br/>
                    <w:t>(n = 1756)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29" type="#_x0000_t32" alt="" style="position:absolute;margin-left:294pt;margin-top:59.9pt;width:.05pt;height:42.9pt;z-index:251663360;mso-wrap-edited:f;mso-width-percent:0;mso-height-percent:0;mso-wrap-distance-left:2.88pt;mso-wrap-distance-top:2.88pt;mso-wrap-distance-right:2.88pt;mso-wrap-distance-bottom:2.88pt;mso-width-percent:0;mso-height-percent:0" o:connectortype="straight">
            <v:stroke endarrow="block"/>
            <v:shadow color="#ccc"/>
          </v:shape>
        </w:pict>
      </w:r>
      <w:r>
        <w:rPr>
          <w:noProof/>
          <w:lang w:eastAsia="it-IT"/>
        </w:rPr>
        <w:pict>
          <v:rect id="_x0000_s1028" alt="" style="position:absolute;margin-left:222pt;margin-top:1.4pt;width:146.75pt;height:58.5pt;z-index:251665408;mso-wrap-style:square;mso-wrap-edited:f;mso-width-percent:0;mso-height-percent:0;mso-width-percent:0;mso-height-percent:0;v-text-anchor:top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28;mso-column-margin:2mm" inset=",7.2pt,,7.2pt">
              <w:txbxContent>
                <w:p w:rsidR="007F3C8C" w:rsidRPr="0021687F" w:rsidRDefault="007F3C8C" w:rsidP="00055748">
                  <w:pPr>
                    <w:jc w:val="center"/>
                    <w:rPr>
                      <w:rFonts w:eastAsia="Calibri"/>
                      <w:sz w:val="20"/>
                      <w:szCs w:val="20"/>
                      <w:lang w:val="en-US"/>
                    </w:rPr>
                  </w:pP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t>Additional records identified through other sources</w:t>
                  </w: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br/>
                    <w:t xml:space="preserve">(n </w:t>
                  </w:r>
                  <w:proofErr w:type="gramStart"/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t>=  61</w:t>
                  </w:r>
                  <w:proofErr w:type="gramEnd"/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rect id="_x0000_s1027" alt="" style="position:absolute;margin-left:126pt;margin-top:102.8pt;width:182.5pt;height:41.55pt;z-index:251666432;mso-wrap-style:square;mso-wrap-edited:f;mso-width-percent:0;mso-height-percent:0;mso-width-percent:0;mso-height-percent:0;v-text-anchor:top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27;mso-column-margin:2mm" inset=",7.2pt,,7.2pt">
              <w:txbxContent>
                <w:p w:rsidR="007F3C8C" w:rsidRPr="0021687F" w:rsidRDefault="007F3C8C" w:rsidP="00055748">
                  <w:pPr>
                    <w:jc w:val="center"/>
                    <w:rPr>
                      <w:rFonts w:eastAsia="Calibri"/>
                      <w:sz w:val="20"/>
                      <w:szCs w:val="20"/>
                      <w:lang w:val="en-US"/>
                    </w:rPr>
                  </w:pP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t>Records after duplicates removed</w:t>
                  </w: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br/>
                    <w:t xml:space="preserve">(n = 1921) 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26" type="#_x0000_t32" alt="" style="position:absolute;margin-left:166.9pt;margin-top:85.25pt;width:.7pt;height:17.55pt;flip:x;z-index:251662336;mso-wrap-edited:f;mso-width-percent:0;mso-height-percent:0;mso-wrap-distance-left:2.88pt;mso-wrap-distance-top:2.88pt;mso-wrap-distance-right:2.88pt;mso-wrap-distance-bottom:2.88pt;mso-width-percent:0;mso-height-percent:0" o:connectortype="straight">
            <v:stroke endarrow="block"/>
            <v:shadow color="#ccc"/>
          </v:shape>
        </w:pict>
      </w: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Default="002D4444" w:rsidP="002D4444">
      <w:pPr>
        <w:rPr>
          <w:lang w:val="en-US"/>
        </w:rPr>
      </w:pPr>
    </w:p>
    <w:p w:rsidR="002D4444" w:rsidRDefault="002D4444" w:rsidP="002D4444">
      <w:pPr>
        <w:rPr>
          <w:lang w:val="en-US"/>
        </w:rPr>
      </w:pPr>
    </w:p>
    <w:p w:rsidR="00055748" w:rsidRDefault="00055748" w:rsidP="002D4444">
      <w:pPr>
        <w:jc w:val="center"/>
        <w:rPr>
          <w:lang w:val="en-US"/>
        </w:rPr>
      </w:pPr>
    </w:p>
    <w:p w:rsidR="002D4444" w:rsidRDefault="002D4444" w:rsidP="002D4444">
      <w:pPr>
        <w:jc w:val="center"/>
        <w:rPr>
          <w:lang w:val="en-US"/>
        </w:rPr>
      </w:pPr>
    </w:p>
    <w:p w:rsidR="002D4444" w:rsidRDefault="002D4444" w:rsidP="002D4444">
      <w:pPr>
        <w:jc w:val="center"/>
        <w:rPr>
          <w:lang w:val="en-US"/>
        </w:rPr>
      </w:pPr>
    </w:p>
    <w:p w:rsidR="002D4444" w:rsidRDefault="002D4444">
      <w:pPr>
        <w:rPr>
          <w:lang w:val="en-US"/>
        </w:rPr>
      </w:pPr>
      <w:r>
        <w:rPr>
          <w:lang w:val="en-US"/>
        </w:rPr>
        <w:br w:type="page"/>
      </w:r>
    </w:p>
    <w:p w:rsidR="00152204" w:rsidRPr="00B90D06" w:rsidRDefault="00152204" w:rsidP="00152204">
      <w:pPr>
        <w:rPr>
          <w:lang w:val="en-US"/>
        </w:rPr>
      </w:pPr>
      <w:r>
        <w:rPr>
          <w:lang w:val="en-US"/>
        </w:rPr>
        <w:lastRenderedPageBreak/>
        <w:t>Table 1</w:t>
      </w:r>
      <w:r w:rsidRPr="0043019A">
        <w:rPr>
          <w:lang w:val="en-US"/>
        </w:rPr>
        <w:t>:</w:t>
      </w:r>
      <w:r>
        <w:rPr>
          <w:lang w:val="en-US"/>
        </w:rPr>
        <w:t xml:space="preserve"> </w:t>
      </w:r>
      <w:r w:rsidR="00BE3456">
        <w:rPr>
          <w:lang w:val="en-US"/>
        </w:rPr>
        <w:t>Studies and Participants Characteristics</w:t>
      </w:r>
    </w:p>
    <w:tbl>
      <w:tblPr>
        <w:tblStyle w:val="Grigliatabella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"/>
        <w:gridCol w:w="2906"/>
        <w:gridCol w:w="1419"/>
        <w:gridCol w:w="1244"/>
        <w:gridCol w:w="864"/>
        <w:gridCol w:w="779"/>
        <w:gridCol w:w="1471"/>
      </w:tblGrid>
      <w:tr w:rsidR="003C237C" w:rsidRPr="00BD33E2" w:rsidTr="003C237C"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</w:tcPr>
          <w:p w:rsidR="00AA736E" w:rsidRPr="007F52F9" w:rsidRDefault="00AA736E" w:rsidP="00903A81">
            <w:pPr>
              <w:spacing w:line="276" w:lineRule="auto"/>
              <w:rPr>
                <w:i/>
                <w:sz w:val="22"/>
                <w:szCs w:val="22"/>
                <w:highlight w:val="yellow"/>
                <w:lang w:val="en-US"/>
              </w:rPr>
            </w:pPr>
            <w:r w:rsidRPr="007F52F9">
              <w:rPr>
                <w:i/>
                <w:sz w:val="22"/>
                <w:szCs w:val="22"/>
                <w:highlight w:val="yellow"/>
                <w:lang w:val="en-US"/>
              </w:rPr>
              <w:t>cod</w:t>
            </w:r>
          </w:p>
        </w:tc>
        <w:tc>
          <w:tcPr>
            <w:tcW w:w="1565" w:type="pct"/>
            <w:tcBorders>
              <w:top w:val="single" w:sz="4" w:space="0" w:color="auto"/>
              <w:bottom w:val="single" w:sz="4" w:space="0" w:color="auto"/>
            </w:tcBorders>
          </w:tcPr>
          <w:p w:rsidR="00AA736E" w:rsidRPr="00055748" w:rsidRDefault="00AA736E" w:rsidP="00903A81">
            <w:pPr>
              <w:spacing w:line="276" w:lineRule="auto"/>
              <w:rPr>
                <w:i/>
                <w:sz w:val="22"/>
                <w:szCs w:val="22"/>
              </w:rPr>
            </w:pPr>
            <w:r w:rsidRPr="00055748">
              <w:rPr>
                <w:i/>
                <w:sz w:val="22"/>
                <w:szCs w:val="22"/>
                <w:lang w:val="en-US"/>
              </w:rPr>
              <w:t>Authors</w:t>
            </w:r>
          </w:p>
        </w:tc>
        <w:tc>
          <w:tcPr>
            <w:tcW w:w="764" w:type="pct"/>
            <w:tcBorders>
              <w:top w:val="single" w:sz="4" w:space="0" w:color="auto"/>
              <w:bottom w:val="single" w:sz="4" w:space="0" w:color="auto"/>
            </w:tcBorders>
          </w:tcPr>
          <w:p w:rsidR="00AA736E" w:rsidRPr="00055748" w:rsidRDefault="00AA736E" w:rsidP="00903A81">
            <w:pPr>
              <w:spacing w:line="276" w:lineRule="auto"/>
              <w:rPr>
                <w:i/>
                <w:sz w:val="22"/>
                <w:szCs w:val="22"/>
                <w:lang w:val="en-US"/>
              </w:rPr>
            </w:pPr>
            <w:r w:rsidRPr="00055748">
              <w:rPr>
                <w:i/>
                <w:sz w:val="22"/>
                <w:szCs w:val="22"/>
                <w:lang w:val="en-US"/>
              </w:rPr>
              <w:t>Publication</w:t>
            </w:r>
            <w:r>
              <w:rPr>
                <w:i/>
                <w:sz w:val="22"/>
                <w:szCs w:val="22"/>
                <w:lang w:val="en-US"/>
              </w:rPr>
              <w:t xml:space="preserve"> Sources</w:t>
            </w:r>
          </w:p>
        </w:tc>
        <w:tc>
          <w:tcPr>
            <w:tcW w:w="670" w:type="pct"/>
            <w:tcBorders>
              <w:top w:val="single" w:sz="4" w:space="0" w:color="auto"/>
              <w:bottom w:val="single" w:sz="4" w:space="0" w:color="auto"/>
            </w:tcBorders>
          </w:tcPr>
          <w:p w:rsidR="00AA736E" w:rsidRPr="00B27DD1" w:rsidRDefault="003C237C" w:rsidP="00AA736E">
            <w:pPr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Effect </w:t>
            </w:r>
            <w:r w:rsidR="00AA736E">
              <w:rPr>
                <w:i/>
                <w:sz w:val="22"/>
                <w:szCs w:val="22"/>
                <w:lang w:val="en-US"/>
              </w:rPr>
              <w:t>size estimated</w:t>
            </w:r>
          </w:p>
        </w:tc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</w:tcPr>
          <w:p w:rsidR="00AA736E" w:rsidRPr="00B27DD1" w:rsidRDefault="00AA736E" w:rsidP="00AA736E">
            <w:pPr>
              <w:spacing w:line="276" w:lineRule="auto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Sample size</w:t>
            </w:r>
          </w:p>
        </w:tc>
        <w:tc>
          <w:tcPr>
            <w:tcW w:w="419" w:type="pct"/>
            <w:tcBorders>
              <w:top w:val="single" w:sz="4" w:space="0" w:color="auto"/>
              <w:bottom w:val="single" w:sz="4" w:space="0" w:color="auto"/>
            </w:tcBorders>
          </w:tcPr>
          <w:p w:rsidR="00AA736E" w:rsidRPr="00055748" w:rsidRDefault="00AA736E" w:rsidP="00E52E4D">
            <w:pPr>
              <w:spacing w:line="276" w:lineRule="auto"/>
              <w:rPr>
                <w:i/>
                <w:sz w:val="22"/>
                <w:szCs w:val="22"/>
              </w:rPr>
            </w:pPr>
            <w:r w:rsidRPr="00055748">
              <w:rPr>
                <w:i/>
                <w:sz w:val="22"/>
                <w:szCs w:val="22"/>
              </w:rPr>
              <w:t>Grade</w:t>
            </w:r>
          </w:p>
        </w:tc>
        <w:tc>
          <w:tcPr>
            <w:tcW w:w="792" w:type="pct"/>
            <w:tcBorders>
              <w:top w:val="single" w:sz="4" w:space="0" w:color="auto"/>
              <w:bottom w:val="single" w:sz="4" w:space="0" w:color="auto"/>
            </w:tcBorders>
          </w:tcPr>
          <w:p w:rsidR="00AA736E" w:rsidRDefault="00AA736E" w:rsidP="00903A81">
            <w:pPr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Gender</w:t>
            </w:r>
          </w:p>
          <w:p w:rsidR="00AA736E" w:rsidRDefault="00AA736E" w:rsidP="00903A81">
            <w:pPr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(M/F)</w:t>
            </w:r>
          </w:p>
        </w:tc>
      </w:tr>
      <w:tr w:rsidR="003C237C" w:rsidRPr="00B9069F" w:rsidTr="003C237C">
        <w:tc>
          <w:tcPr>
            <w:tcW w:w="325" w:type="pct"/>
            <w:tcBorders>
              <w:top w:val="single" w:sz="4" w:space="0" w:color="auto"/>
              <w:bottom w:val="nil"/>
            </w:tcBorders>
          </w:tcPr>
          <w:p w:rsidR="00506FA8" w:rsidRPr="00B9069F" w:rsidRDefault="00506FA8" w:rsidP="00903A81">
            <w:pPr>
              <w:spacing w:line="276" w:lineRule="auto"/>
              <w:rPr>
                <w:color w:val="000000"/>
                <w:sz w:val="20"/>
                <w:szCs w:val="20"/>
                <w:lang w:val="en-US"/>
              </w:rPr>
            </w:pPr>
            <w:r w:rsidRPr="00B9069F">
              <w:rPr>
                <w:color w:val="000000"/>
                <w:sz w:val="20"/>
                <w:szCs w:val="20"/>
                <w:lang w:val="en-US"/>
              </w:rPr>
              <w:t>985</w:t>
            </w:r>
          </w:p>
        </w:tc>
        <w:tc>
          <w:tcPr>
            <w:tcW w:w="1565" w:type="pct"/>
            <w:tcBorders>
              <w:top w:val="single" w:sz="4" w:space="0" w:color="auto"/>
              <w:bottom w:val="nil"/>
            </w:tcBorders>
          </w:tcPr>
          <w:p w:rsidR="00506FA8" w:rsidRPr="00055748" w:rsidRDefault="00506FA8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Abdelhafez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 w:rsidRPr="00055748">
              <w:rPr>
                <w:sz w:val="22"/>
                <w:szCs w:val="22"/>
                <w:lang w:val="en-US"/>
              </w:rPr>
              <w:t>(2016)</w:t>
            </w:r>
          </w:p>
        </w:tc>
        <w:tc>
          <w:tcPr>
            <w:tcW w:w="764" w:type="pct"/>
            <w:tcBorders>
              <w:top w:val="single" w:sz="4" w:space="0" w:color="auto"/>
              <w:bottom w:val="nil"/>
            </w:tcBorders>
          </w:tcPr>
          <w:p w:rsidR="00506FA8" w:rsidRPr="00055748" w:rsidRDefault="00506FA8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Dissertation</w:t>
            </w:r>
          </w:p>
        </w:tc>
        <w:tc>
          <w:tcPr>
            <w:tcW w:w="670" w:type="pct"/>
            <w:tcBorders>
              <w:top w:val="single" w:sz="4" w:space="0" w:color="auto"/>
              <w:bottom w:val="nil"/>
            </w:tcBorders>
          </w:tcPr>
          <w:p w:rsidR="00506FA8" w:rsidRPr="00055748" w:rsidRDefault="00506FA8" w:rsidP="009E65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65" w:type="pct"/>
            <w:tcBorders>
              <w:top w:val="single" w:sz="4" w:space="0" w:color="auto"/>
              <w:bottom w:val="nil"/>
            </w:tcBorders>
          </w:tcPr>
          <w:p w:rsidR="00506FA8" w:rsidRPr="00055748" w:rsidRDefault="00506FA8" w:rsidP="00AA736E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40</w:t>
            </w:r>
          </w:p>
        </w:tc>
        <w:tc>
          <w:tcPr>
            <w:tcW w:w="419" w:type="pct"/>
            <w:tcBorders>
              <w:top w:val="single" w:sz="4" w:space="0" w:color="auto"/>
              <w:bottom w:val="nil"/>
            </w:tcBorders>
          </w:tcPr>
          <w:p w:rsidR="00506FA8" w:rsidRPr="00055748" w:rsidRDefault="00506FA8" w:rsidP="00E52E4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10-11</w:t>
            </w:r>
          </w:p>
        </w:tc>
        <w:tc>
          <w:tcPr>
            <w:tcW w:w="792" w:type="pct"/>
            <w:tcBorders>
              <w:top w:val="single" w:sz="4" w:space="0" w:color="auto"/>
              <w:bottom w:val="nil"/>
            </w:tcBorders>
          </w:tcPr>
          <w:p w:rsidR="00506FA8" w:rsidRDefault="00506FA8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25/15</w:t>
            </w:r>
          </w:p>
        </w:tc>
      </w:tr>
      <w:tr w:rsidR="003C237C" w:rsidRPr="0053081D" w:rsidTr="003C237C">
        <w:tc>
          <w:tcPr>
            <w:tcW w:w="325" w:type="pct"/>
            <w:tcBorders>
              <w:top w:val="nil"/>
            </w:tcBorders>
          </w:tcPr>
          <w:p w:rsidR="00506FA8" w:rsidRPr="00055748" w:rsidRDefault="00506FA8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1565" w:type="pct"/>
            <w:tcBorders>
              <w:top w:val="nil"/>
            </w:tcBorders>
          </w:tcPr>
          <w:p w:rsidR="00506FA8" w:rsidRPr="00055748" w:rsidRDefault="00506FA8" w:rsidP="00B9069F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Bai, Pan</w:t>
            </w:r>
            <w:r w:rsidRPr="00055748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55748">
              <w:rPr>
                <w:sz w:val="22"/>
                <w:szCs w:val="22"/>
                <w:lang w:val="en-US"/>
              </w:rPr>
              <w:t>Hir</w:t>
            </w:r>
            <w:r>
              <w:rPr>
                <w:sz w:val="22"/>
                <w:szCs w:val="22"/>
                <w:lang w:val="en-US"/>
              </w:rPr>
              <w:t>umi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&amp; </w:t>
            </w:r>
            <w:proofErr w:type="spellStart"/>
            <w:r>
              <w:rPr>
                <w:sz w:val="22"/>
                <w:szCs w:val="22"/>
                <w:lang w:val="en-US"/>
              </w:rPr>
              <w:t>Kebritchi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(2012)</w:t>
            </w:r>
          </w:p>
        </w:tc>
        <w:tc>
          <w:tcPr>
            <w:tcW w:w="764" w:type="pct"/>
            <w:tcBorders>
              <w:top w:val="nil"/>
            </w:tcBorders>
          </w:tcPr>
          <w:p w:rsidR="00506FA8" w:rsidRPr="00055748" w:rsidRDefault="00506FA8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Journal</w:t>
            </w:r>
          </w:p>
        </w:tc>
        <w:tc>
          <w:tcPr>
            <w:tcW w:w="670" w:type="pct"/>
            <w:tcBorders>
              <w:top w:val="nil"/>
            </w:tcBorders>
          </w:tcPr>
          <w:p w:rsidR="00506FA8" w:rsidRDefault="00506FA8" w:rsidP="009E65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65" w:type="pct"/>
            <w:tcBorders>
              <w:top w:val="nil"/>
            </w:tcBorders>
          </w:tcPr>
          <w:p w:rsidR="00506FA8" w:rsidRPr="00055748" w:rsidRDefault="00506FA8" w:rsidP="00AA736E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437</w:t>
            </w:r>
          </w:p>
        </w:tc>
        <w:tc>
          <w:tcPr>
            <w:tcW w:w="419" w:type="pct"/>
            <w:tcBorders>
              <w:top w:val="nil"/>
            </w:tcBorders>
          </w:tcPr>
          <w:p w:rsidR="00506FA8" w:rsidRPr="00055748" w:rsidRDefault="00506FA8" w:rsidP="00E52E4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792" w:type="pct"/>
            <w:tcBorders>
              <w:top w:val="nil"/>
            </w:tcBorders>
          </w:tcPr>
          <w:p w:rsidR="00506FA8" w:rsidRDefault="00506FA8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201/236</w:t>
            </w:r>
          </w:p>
        </w:tc>
      </w:tr>
      <w:tr w:rsidR="003C237C" w:rsidRPr="00B9069F" w:rsidTr="003C237C">
        <w:tc>
          <w:tcPr>
            <w:tcW w:w="325" w:type="pct"/>
          </w:tcPr>
          <w:p w:rsidR="00506FA8" w:rsidRPr="00B9069F" w:rsidRDefault="00506FA8" w:rsidP="00903A81">
            <w:pPr>
              <w:spacing w:line="276" w:lineRule="auto"/>
              <w:rPr>
                <w:color w:val="000000"/>
                <w:sz w:val="20"/>
                <w:szCs w:val="20"/>
                <w:lang w:val="en-US"/>
              </w:rPr>
            </w:pPr>
            <w:r w:rsidRPr="00B9069F">
              <w:rPr>
                <w:color w:val="000000"/>
                <w:sz w:val="20"/>
                <w:szCs w:val="20"/>
                <w:lang w:val="en-US"/>
              </w:rPr>
              <w:t>971</w:t>
            </w:r>
          </w:p>
        </w:tc>
        <w:tc>
          <w:tcPr>
            <w:tcW w:w="1565" w:type="pct"/>
          </w:tcPr>
          <w:p w:rsidR="00506FA8" w:rsidRPr="0004652D" w:rsidRDefault="00506FA8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4652D">
              <w:rPr>
                <w:sz w:val="22"/>
                <w:szCs w:val="22"/>
                <w:lang w:val="en-US"/>
              </w:rPr>
              <w:t>Chang et al. (2016)</w:t>
            </w:r>
          </w:p>
        </w:tc>
        <w:tc>
          <w:tcPr>
            <w:tcW w:w="764" w:type="pct"/>
          </w:tcPr>
          <w:p w:rsidR="00506FA8" w:rsidRPr="0004652D" w:rsidRDefault="00506FA8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4652D">
              <w:rPr>
                <w:sz w:val="22"/>
                <w:szCs w:val="22"/>
                <w:lang w:val="en-US"/>
              </w:rPr>
              <w:t>Journal</w:t>
            </w:r>
          </w:p>
        </w:tc>
        <w:tc>
          <w:tcPr>
            <w:tcW w:w="670" w:type="pct"/>
          </w:tcPr>
          <w:p w:rsidR="00506FA8" w:rsidRPr="0004652D" w:rsidRDefault="00506FA8" w:rsidP="009E65FE">
            <w:pPr>
              <w:jc w:val="center"/>
              <w:rPr>
                <w:sz w:val="22"/>
                <w:szCs w:val="22"/>
                <w:lang w:val="en-US"/>
              </w:rPr>
            </w:pPr>
            <w:r w:rsidRPr="0004652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65" w:type="pct"/>
          </w:tcPr>
          <w:p w:rsidR="00506FA8" w:rsidRPr="0004652D" w:rsidRDefault="00506FA8" w:rsidP="00AA736E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4652D">
              <w:rPr>
                <w:sz w:val="22"/>
                <w:szCs w:val="22"/>
                <w:lang w:val="en-US"/>
              </w:rPr>
              <w:t>90</w:t>
            </w:r>
          </w:p>
        </w:tc>
        <w:tc>
          <w:tcPr>
            <w:tcW w:w="419" w:type="pct"/>
          </w:tcPr>
          <w:p w:rsidR="00506FA8" w:rsidRPr="0004652D" w:rsidRDefault="00506FA8" w:rsidP="00E52E4D">
            <w:pPr>
              <w:spacing w:line="276" w:lineRule="auto"/>
              <w:rPr>
                <w:sz w:val="22"/>
                <w:szCs w:val="22"/>
              </w:rPr>
            </w:pPr>
            <w:r w:rsidRPr="0004652D">
              <w:rPr>
                <w:sz w:val="22"/>
                <w:szCs w:val="22"/>
              </w:rPr>
              <w:t>5</w:t>
            </w:r>
          </w:p>
        </w:tc>
        <w:tc>
          <w:tcPr>
            <w:tcW w:w="792" w:type="pct"/>
          </w:tcPr>
          <w:p w:rsidR="00506FA8" w:rsidRPr="0004652D" w:rsidRDefault="00506FA8" w:rsidP="00903A81">
            <w:pPr>
              <w:rPr>
                <w:sz w:val="22"/>
                <w:szCs w:val="22"/>
                <w:lang w:val="en-US"/>
              </w:rPr>
            </w:pPr>
            <w:r w:rsidRPr="0004652D">
              <w:rPr>
                <w:sz w:val="22"/>
                <w:szCs w:val="22"/>
                <w:lang w:val="en-US"/>
              </w:rPr>
              <w:t>44/46</w:t>
            </w:r>
          </w:p>
        </w:tc>
      </w:tr>
      <w:tr w:rsidR="003C237C" w:rsidRPr="00B9069F" w:rsidTr="003C237C">
        <w:tc>
          <w:tcPr>
            <w:tcW w:w="325" w:type="pct"/>
          </w:tcPr>
          <w:p w:rsidR="00506FA8" w:rsidRPr="00B9069F" w:rsidRDefault="00506FA8" w:rsidP="00903A81">
            <w:pPr>
              <w:spacing w:line="276" w:lineRule="auto"/>
              <w:rPr>
                <w:color w:val="000000"/>
                <w:sz w:val="20"/>
                <w:szCs w:val="20"/>
                <w:lang w:val="en-US"/>
              </w:rPr>
            </w:pPr>
            <w:r w:rsidRPr="00B9069F">
              <w:rPr>
                <w:color w:val="000000"/>
                <w:sz w:val="20"/>
                <w:szCs w:val="20"/>
                <w:lang w:val="en-US"/>
              </w:rPr>
              <w:t>959</w:t>
            </w:r>
          </w:p>
        </w:tc>
        <w:tc>
          <w:tcPr>
            <w:tcW w:w="1565" w:type="pct"/>
          </w:tcPr>
          <w:p w:rsidR="00506FA8" w:rsidRPr="00B9069F" w:rsidRDefault="00506FA8" w:rsidP="00B9069F">
            <w:pPr>
              <w:spacing w:line="276" w:lineRule="auto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Hung, </w:t>
            </w:r>
            <w:r w:rsidRPr="00B9069F">
              <w:rPr>
                <w:sz w:val="22"/>
                <w:szCs w:val="22"/>
                <w:lang w:val="de-DE"/>
              </w:rPr>
              <w:t>Hua</w:t>
            </w:r>
            <w:r>
              <w:rPr>
                <w:sz w:val="22"/>
                <w:szCs w:val="22"/>
                <w:lang w:val="de-DE"/>
              </w:rPr>
              <w:t xml:space="preserve">ng, &amp; Hwang </w:t>
            </w:r>
            <w:r w:rsidRPr="00B9069F">
              <w:rPr>
                <w:sz w:val="22"/>
                <w:szCs w:val="22"/>
                <w:lang w:val="de-DE"/>
              </w:rPr>
              <w:t>(2014)</w:t>
            </w:r>
          </w:p>
        </w:tc>
        <w:tc>
          <w:tcPr>
            <w:tcW w:w="764" w:type="pct"/>
          </w:tcPr>
          <w:p w:rsidR="00506FA8" w:rsidRPr="00B9069F" w:rsidRDefault="00506FA8" w:rsidP="00903A81">
            <w:pPr>
              <w:spacing w:line="276" w:lineRule="auto"/>
              <w:rPr>
                <w:sz w:val="22"/>
                <w:szCs w:val="22"/>
              </w:rPr>
            </w:pPr>
            <w:r w:rsidRPr="00B9069F">
              <w:rPr>
                <w:sz w:val="22"/>
                <w:szCs w:val="22"/>
                <w:lang w:val="en-US"/>
              </w:rPr>
              <w:t>Jo</w:t>
            </w:r>
            <w:proofErr w:type="spellStart"/>
            <w:r w:rsidRPr="00B9069F">
              <w:rPr>
                <w:sz w:val="22"/>
                <w:szCs w:val="22"/>
              </w:rPr>
              <w:t>urnal</w:t>
            </w:r>
            <w:proofErr w:type="spellEnd"/>
          </w:p>
        </w:tc>
        <w:tc>
          <w:tcPr>
            <w:tcW w:w="670" w:type="pct"/>
          </w:tcPr>
          <w:p w:rsidR="00506FA8" w:rsidRPr="00055748" w:rsidRDefault="00506FA8" w:rsidP="009E65FE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1</w:t>
            </w:r>
          </w:p>
        </w:tc>
        <w:tc>
          <w:tcPr>
            <w:tcW w:w="465" w:type="pct"/>
          </w:tcPr>
          <w:p w:rsidR="00506FA8" w:rsidRPr="00B9069F" w:rsidRDefault="00506FA8" w:rsidP="00AA736E">
            <w:pPr>
              <w:spacing w:line="276" w:lineRule="auto"/>
              <w:rPr>
                <w:sz w:val="22"/>
                <w:szCs w:val="22"/>
              </w:rPr>
            </w:pPr>
            <w:r w:rsidRPr="00B9069F">
              <w:rPr>
                <w:sz w:val="22"/>
                <w:szCs w:val="22"/>
              </w:rPr>
              <w:t>46</w:t>
            </w:r>
          </w:p>
        </w:tc>
        <w:tc>
          <w:tcPr>
            <w:tcW w:w="419" w:type="pct"/>
          </w:tcPr>
          <w:p w:rsidR="00506FA8" w:rsidRPr="00055748" w:rsidRDefault="00506FA8" w:rsidP="00E52E4D">
            <w:pPr>
              <w:spacing w:line="276" w:lineRule="auto"/>
              <w:rPr>
                <w:sz w:val="22"/>
                <w:szCs w:val="22"/>
                <w:lang w:val="de-DE"/>
              </w:rPr>
            </w:pPr>
            <w:r w:rsidRPr="00055748">
              <w:rPr>
                <w:sz w:val="22"/>
                <w:szCs w:val="22"/>
                <w:lang w:val="de-DE"/>
              </w:rPr>
              <w:t>5</w:t>
            </w:r>
          </w:p>
        </w:tc>
        <w:tc>
          <w:tcPr>
            <w:tcW w:w="792" w:type="pct"/>
          </w:tcPr>
          <w:p w:rsidR="00506FA8" w:rsidRDefault="00506FA8" w:rsidP="00903A81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24/22</w:t>
            </w:r>
          </w:p>
        </w:tc>
      </w:tr>
      <w:tr w:rsidR="003C237C" w:rsidRPr="0053081D" w:rsidTr="003C237C">
        <w:tc>
          <w:tcPr>
            <w:tcW w:w="325" w:type="pct"/>
          </w:tcPr>
          <w:p w:rsidR="00506FA8" w:rsidRPr="00055748" w:rsidRDefault="00506FA8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961</w:t>
            </w:r>
          </w:p>
        </w:tc>
        <w:tc>
          <w:tcPr>
            <w:tcW w:w="1565" w:type="pct"/>
          </w:tcPr>
          <w:p w:rsidR="00506FA8" w:rsidRPr="00055748" w:rsidRDefault="00506FA8" w:rsidP="00B9069F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Ke </w:t>
            </w:r>
            <w:r w:rsidRPr="00055748">
              <w:rPr>
                <w:sz w:val="22"/>
                <w:szCs w:val="22"/>
                <w:lang w:val="en-US"/>
              </w:rPr>
              <w:t>(2006)</w:t>
            </w:r>
          </w:p>
        </w:tc>
        <w:tc>
          <w:tcPr>
            <w:tcW w:w="764" w:type="pct"/>
          </w:tcPr>
          <w:p w:rsidR="00506FA8" w:rsidRPr="00055748" w:rsidRDefault="00506FA8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Dissertation</w:t>
            </w:r>
          </w:p>
        </w:tc>
        <w:tc>
          <w:tcPr>
            <w:tcW w:w="670" w:type="pct"/>
          </w:tcPr>
          <w:p w:rsidR="00506FA8" w:rsidRPr="00055748" w:rsidRDefault="00506FA8" w:rsidP="009E65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465" w:type="pct"/>
          </w:tcPr>
          <w:p w:rsidR="00506FA8" w:rsidRPr="00055748" w:rsidRDefault="00506FA8" w:rsidP="00AA736E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358</w:t>
            </w:r>
          </w:p>
        </w:tc>
        <w:tc>
          <w:tcPr>
            <w:tcW w:w="419" w:type="pct"/>
          </w:tcPr>
          <w:p w:rsidR="00506FA8" w:rsidRPr="00055748" w:rsidRDefault="00506FA8" w:rsidP="00E52E4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792" w:type="pct"/>
          </w:tcPr>
          <w:p w:rsidR="00506FA8" w:rsidRDefault="00506FA8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183/175</w:t>
            </w:r>
          </w:p>
        </w:tc>
      </w:tr>
      <w:tr w:rsidR="003C237C" w:rsidRPr="0053081D" w:rsidTr="003C237C">
        <w:tc>
          <w:tcPr>
            <w:tcW w:w="325" w:type="pct"/>
          </w:tcPr>
          <w:p w:rsidR="00506FA8" w:rsidRPr="00055748" w:rsidRDefault="00506FA8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432</w:t>
            </w:r>
          </w:p>
        </w:tc>
        <w:tc>
          <w:tcPr>
            <w:tcW w:w="1565" w:type="pct"/>
          </w:tcPr>
          <w:p w:rsidR="00506FA8" w:rsidRPr="00055748" w:rsidRDefault="00506FA8" w:rsidP="00B9069F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Ke </w:t>
            </w:r>
            <w:r w:rsidRPr="00055748">
              <w:rPr>
                <w:sz w:val="22"/>
                <w:szCs w:val="22"/>
                <w:lang w:val="en-US"/>
              </w:rPr>
              <w:t>(2008)</w:t>
            </w:r>
          </w:p>
        </w:tc>
        <w:tc>
          <w:tcPr>
            <w:tcW w:w="764" w:type="pct"/>
          </w:tcPr>
          <w:p w:rsidR="00506FA8" w:rsidRPr="00055748" w:rsidRDefault="00506FA8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Journal</w:t>
            </w:r>
          </w:p>
        </w:tc>
        <w:tc>
          <w:tcPr>
            <w:tcW w:w="670" w:type="pct"/>
          </w:tcPr>
          <w:p w:rsidR="00506FA8" w:rsidRPr="00055748" w:rsidRDefault="00506FA8" w:rsidP="009E65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465" w:type="pct"/>
          </w:tcPr>
          <w:p w:rsidR="00506FA8" w:rsidRPr="00055748" w:rsidRDefault="00506FA8" w:rsidP="00AA736E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160</w:t>
            </w:r>
          </w:p>
        </w:tc>
        <w:tc>
          <w:tcPr>
            <w:tcW w:w="419" w:type="pct"/>
          </w:tcPr>
          <w:p w:rsidR="00506FA8" w:rsidRPr="00055748" w:rsidRDefault="00506FA8" w:rsidP="00E52E4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792" w:type="pct"/>
          </w:tcPr>
          <w:p w:rsidR="00506FA8" w:rsidRDefault="00506FA8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83/77</w:t>
            </w:r>
          </w:p>
        </w:tc>
      </w:tr>
      <w:tr w:rsidR="003C237C" w:rsidRPr="0053081D" w:rsidTr="003C237C">
        <w:tc>
          <w:tcPr>
            <w:tcW w:w="325" w:type="pct"/>
          </w:tcPr>
          <w:p w:rsidR="00506FA8" w:rsidRPr="00055748" w:rsidRDefault="00506FA8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436</w:t>
            </w:r>
          </w:p>
        </w:tc>
        <w:tc>
          <w:tcPr>
            <w:tcW w:w="1565" w:type="pct"/>
          </w:tcPr>
          <w:p w:rsidR="00506FA8" w:rsidRPr="00055748" w:rsidRDefault="00506FA8" w:rsidP="00B9069F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055748">
              <w:rPr>
                <w:sz w:val="22"/>
                <w:szCs w:val="22"/>
                <w:lang w:val="en-US"/>
              </w:rPr>
              <w:t>Kebritchi</w:t>
            </w:r>
            <w:proofErr w:type="spellEnd"/>
            <w:r w:rsidRPr="00055748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55748">
              <w:rPr>
                <w:sz w:val="22"/>
                <w:szCs w:val="22"/>
                <w:lang w:val="en-US"/>
              </w:rPr>
              <w:t>Hirumi</w:t>
            </w:r>
            <w:proofErr w:type="spellEnd"/>
            <w:r w:rsidRPr="00055748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&amp; Bai </w:t>
            </w:r>
            <w:r w:rsidRPr="00055748">
              <w:rPr>
                <w:sz w:val="22"/>
                <w:szCs w:val="22"/>
                <w:lang w:val="en-US"/>
              </w:rPr>
              <w:t>(2010)</w:t>
            </w:r>
          </w:p>
        </w:tc>
        <w:tc>
          <w:tcPr>
            <w:tcW w:w="764" w:type="pct"/>
          </w:tcPr>
          <w:p w:rsidR="00506FA8" w:rsidRPr="00055748" w:rsidRDefault="00506FA8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Journal</w:t>
            </w:r>
          </w:p>
        </w:tc>
        <w:tc>
          <w:tcPr>
            <w:tcW w:w="670" w:type="pct"/>
          </w:tcPr>
          <w:p w:rsidR="00506FA8" w:rsidRPr="00055748" w:rsidRDefault="00506FA8" w:rsidP="009E65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65" w:type="pct"/>
          </w:tcPr>
          <w:p w:rsidR="00506FA8" w:rsidRPr="00055748" w:rsidRDefault="00506FA8" w:rsidP="00AA736E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193</w:t>
            </w:r>
          </w:p>
        </w:tc>
        <w:tc>
          <w:tcPr>
            <w:tcW w:w="419" w:type="pct"/>
          </w:tcPr>
          <w:p w:rsidR="00506FA8" w:rsidRPr="00055748" w:rsidRDefault="00506FA8" w:rsidP="00E52E4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9-10</w:t>
            </w:r>
          </w:p>
        </w:tc>
        <w:tc>
          <w:tcPr>
            <w:tcW w:w="792" w:type="pct"/>
          </w:tcPr>
          <w:p w:rsidR="00506FA8" w:rsidRDefault="00506FA8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102/91</w:t>
            </w:r>
          </w:p>
        </w:tc>
      </w:tr>
      <w:tr w:rsidR="003C237C" w:rsidRPr="00E11C19" w:rsidTr="003C237C">
        <w:tc>
          <w:tcPr>
            <w:tcW w:w="325" w:type="pct"/>
          </w:tcPr>
          <w:p w:rsidR="00506FA8" w:rsidRPr="00E11C19" w:rsidRDefault="00506FA8" w:rsidP="00903A81">
            <w:pPr>
              <w:spacing w:line="276" w:lineRule="auto"/>
              <w:rPr>
                <w:color w:val="000000"/>
                <w:sz w:val="20"/>
                <w:szCs w:val="20"/>
                <w:lang w:val="en-US"/>
              </w:rPr>
            </w:pPr>
            <w:r w:rsidRPr="00E11C19">
              <w:rPr>
                <w:color w:val="000000"/>
                <w:sz w:val="20"/>
                <w:szCs w:val="20"/>
                <w:lang w:val="en-US"/>
              </w:rPr>
              <w:t>452</w:t>
            </w:r>
          </w:p>
        </w:tc>
        <w:tc>
          <w:tcPr>
            <w:tcW w:w="1565" w:type="pct"/>
          </w:tcPr>
          <w:p w:rsidR="00506FA8" w:rsidRPr="00E11C19" w:rsidRDefault="00506FA8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E11C19">
              <w:rPr>
                <w:sz w:val="22"/>
                <w:szCs w:val="22"/>
                <w:lang w:val="en-US"/>
              </w:rPr>
              <w:t xml:space="preserve">Kim, </w:t>
            </w:r>
            <w:proofErr w:type="spellStart"/>
            <w:r w:rsidRPr="00E11C19">
              <w:rPr>
                <w:sz w:val="22"/>
                <w:szCs w:val="22"/>
                <w:lang w:val="en-US"/>
              </w:rPr>
              <w:t>Ke</w:t>
            </w:r>
            <w:proofErr w:type="spellEnd"/>
            <w:r w:rsidRPr="00E11C19">
              <w:rPr>
                <w:sz w:val="22"/>
                <w:szCs w:val="22"/>
                <w:lang w:val="en-US"/>
              </w:rPr>
              <w:t xml:space="preserve">, &amp; </w:t>
            </w:r>
            <w:proofErr w:type="spellStart"/>
            <w:r w:rsidRPr="00E11C19">
              <w:rPr>
                <w:sz w:val="22"/>
                <w:szCs w:val="22"/>
                <w:lang w:val="en-US"/>
              </w:rPr>
              <w:t>Paek</w:t>
            </w:r>
            <w:proofErr w:type="spellEnd"/>
            <w:r w:rsidRPr="00E11C19">
              <w:rPr>
                <w:sz w:val="22"/>
                <w:szCs w:val="22"/>
                <w:lang w:val="en-US"/>
              </w:rPr>
              <w:t>, (2017)</w:t>
            </w:r>
          </w:p>
        </w:tc>
        <w:tc>
          <w:tcPr>
            <w:tcW w:w="764" w:type="pct"/>
          </w:tcPr>
          <w:p w:rsidR="00506FA8" w:rsidRPr="00055748" w:rsidRDefault="00506FA8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E11C19">
              <w:rPr>
                <w:sz w:val="22"/>
                <w:szCs w:val="22"/>
                <w:lang w:val="en-US"/>
              </w:rPr>
              <w:t>Journ</w:t>
            </w:r>
            <w:r w:rsidRPr="00055748">
              <w:rPr>
                <w:sz w:val="22"/>
                <w:szCs w:val="22"/>
                <w:lang w:val="en-US"/>
              </w:rPr>
              <w:t>al</w:t>
            </w:r>
          </w:p>
        </w:tc>
        <w:tc>
          <w:tcPr>
            <w:tcW w:w="670" w:type="pct"/>
          </w:tcPr>
          <w:p w:rsidR="00506FA8" w:rsidRPr="00055748" w:rsidRDefault="00506FA8" w:rsidP="009E65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65" w:type="pct"/>
          </w:tcPr>
          <w:p w:rsidR="00506FA8" w:rsidRPr="00055748" w:rsidRDefault="00506FA8" w:rsidP="00AA736E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132</w:t>
            </w:r>
          </w:p>
        </w:tc>
        <w:tc>
          <w:tcPr>
            <w:tcW w:w="419" w:type="pct"/>
          </w:tcPr>
          <w:p w:rsidR="00506FA8" w:rsidRPr="00055748" w:rsidRDefault="00506FA8" w:rsidP="00E52E4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792" w:type="pct"/>
          </w:tcPr>
          <w:p w:rsidR="00506FA8" w:rsidRDefault="00506FA8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60/72</w:t>
            </w:r>
          </w:p>
        </w:tc>
      </w:tr>
      <w:tr w:rsidR="003C237C" w:rsidRPr="00B9069F" w:rsidTr="003C237C">
        <w:tc>
          <w:tcPr>
            <w:tcW w:w="325" w:type="pct"/>
          </w:tcPr>
          <w:p w:rsidR="00506FA8" w:rsidRPr="00B9069F" w:rsidRDefault="00506FA8" w:rsidP="00903A81">
            <w:pPr>
              <w:spacing w:line="276" w:lineRule="auto"/>
              <w:rPr>
                <w:color w:val="000000"/>
                <w:sz w:val="20"/>
                <w:szCs w:val="20"/>
                <w:lang w:val="de-DE"/>
              </w:rPr>
            </w:pPr>
            <w:r w:rsidRPr="00B9069F">
              <w:rPr>
                <w:color w:val="000000"/>
                <w:sz w:val="20"/>
                <w:szCs w:val="20"/>
                <w:lang w:val="de-DE"/>
              </w:rPr>
              <w:t>476</w:t>
            </w:r>
          </w:p>
        </w:tc>
        <w:tc>
          <w:tcPr>
            <w:tcW w:w="1565" w:type="pct"/>
          </w:tcPr>
          <w:p w:rsidR="00506FA8" w:rsidRPr="00055748" w:rsidRDefault="00506FA8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Ku, Wu, Lao, Wang, &amp; Chan</w:t>
            </w:r>
            <w:r w:rsidRPr="00055748">
              <w:rPr>
                <w:sz w:val="22"/>
                <w:szCs w:val="22"/>
                <w:lang w:val="en-US"/>
              </w:rPr>
              <w:t xml:space="preserve"> (2014)</w:t>
            </w:r>
          </w:p>
        </w:tc>
        <w:tc>
          <w:tcPr>
            <w:tcW w:w="764" w:type="pct"/>
          </w:tcPr>
          <w:p w:rsidR="00506FA8" w:rsidRPr="00055748" w:rsidRDefault="00506FA8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B9069F">
              <w:rPr>
                <w:sz w:val="22"/>
                <w:szCs w:val="22"/>
                <w:lang w:val="en-US"/>
              </w:rPr>
              <w:t>Conference Paper</w:t>
            </w:r>
          </w:p>
        </w:tc>
        <w:tc>
          <w:tcPr>
            <w:tcW w:w="670" w:type="pct"/>
          </w:tcPr>
          <w:p w:rsidR="00506FA8" w:rsidRPr="00055748" w:rsidRDefault="00506FA8" w:rsidP="009E65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65" w:type="pct"/>
          </w:tcPr>
          <w:p w:rsidR="00506FA8" w:rsidRPr="00055748" w:rsidRDefault="00506FA8" w:rsidP="00AA736E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59</w:t>
            </w:r>
          </w:p>
        </w:tc>
        <w:tc>
          <w:tcPr>
            <w:tcW w:w="419" w:type="pct"/>
          </w:tcPr>
          <w:p w:rsidR="00506FA8" w:rsidRPr="00055748" w:rsidRDefault="00506FA8" w:rsidP="00E52E4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792" w:type="pct"/>
          </w:tcPr>
          <w:p w:rsidR="00506FA8" w:rsidRDefault="00506FA8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26/33</w:t>
            </w:r>
          </w:p>
        </w:tc>
      </w:tr>
      <w:tr w:rsidR="003C237C" w:rsidRPr="0053081D" w:rsidTr="003C237C">
        <w:tc>
          <w:tcPr>
            <w:tcW w:w="325" w:type="pct"/>
          </w:tcPr>
          <w:p w:rsidR="00506FA8" w:rsidRPr="00055748" w:rsidRDefault="00506FA8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982</w:t>
            </w:r>
          </w:p>
        </w:tc>
        <w:tc>
          <w:tcPr>
            <w:tcW w:w="1565" w:type="pct"/>
          </w:tcPr>
          <w:p w:rsidR="00506FA8" w:rsidRPr="00055748" w:rsidRDefault="00506FA8" w:rsidP="00EF5550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LaDonna (2018)</w:t>
            </w:r>
          </w:p>
        </w:tc>
        <w:tc>
          <w:tcPr>
            <w:tcW w:w="764" w:type="pct"/>
          </w:tcPr>
          <w:p w:rsidR="00506FA8" w:rsidRPr="00055748" w:rsidRDefault="00506FA8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Dissertation</w:t>
            </w:r>
          </w:p>
        </w:tc>
        <w:tc>
          <w:tcPr>
            <w:tcW w:w="670" w:type="pct"/>
          </w:tcPr>
          <w:p w:rsidR="00506FA8" w:rsidRPr="00055748" w:rsidRDefault="00506FA8" w:rsidP="009E65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65" w:type="pct"/>
          </w:tcPr>
          <w:p w:rsidR="00506FA8" w:rsidRPr="00055748" w:rsidRDefault="00506FA8" w:rsidP="00AA736E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80</w:t>
            </w:r>
          </w:p>
        </w:tc>
        <w:tc>
          <w:tcPr>
            <w:tcW w:w="419" w:type="pct"/>
          </w:tcPr>
          <w:p w:rsidR="00506FA8" w:rsidRPr="00055748" w:rsidRDefault="00506FA8" w:rsidP="00E52E4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792" w:type="pct"/>
          </w:tcPr>
          <w:p w:rsidR="00506FA8" w:rsidRDefault="00506FA8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37/43</w:t>
            </w:r>
          </w:p>
        </w:tc>
      </w:tr>
      <w:tr w:rsidR="003C237C" w:rsidRPr="00B9069F" w:rsidTr="003C237C">
        <w:trPr>
          <w:trHeight w:val="562"/>
        </w:trPr>
        <w:tc>
          <w:tcPr>
            <w:tcW w:w="325" w:type="pct"/>
          </w:tcPr>
          <w:p w:rsidR="00506FA8" w:rsidRPr="00B9069F" w:rsidRDefault="00506FA8" w:rsidP="00903A81">
            <w:pPr>
              <w:spacing w:line="276" w:lineRule="auto"/>
              <w:rPr>
                <w:color w:val="000000"/>
                <w:sz w:val="20"/>
                <w:szCs w:val="20"/>
                <w:lang w:val="en-US"/>
              </w:rPr>
            </w:pPr>
            <w:r w:rsidRPr="00B9069F">
              <w:rPr>
                <w:color w:val="000000"/>
                <w:sz w:val="20"/>
                <w:szCs w:val="20"/>
                <w:lang w:val="en-US"/>
              </w:rPr>
              <w:t>988</w:t>
            </w:r>
          </w:p>
        </w:tc>
        <w:tc>
          <w:tcPr>
            <w:tcW w:w="1565" w:type="pct"/>
          </w:tcPr>
          <w:p w:rsidR="00506FA8" w:rsidRPr="00055748" w:rsidRDefault="00506FA8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Main &amp; O’Rourke </w:t>
            </w:r>
            <w:r w:rsidRPr="00055748">
              <w:rPr>
                <w:sz w:val="22"/>
                <w:szCs w:val="22"/>
                <w:lang w:val="en-US"/>
              </w:rPr>
              <w:t>(2011)</w:t>
            </w:r>
          </w:p>
        </w:tc>
        <w:tc>
          <w:tcPr>
            <w:tcW w:w="764" w:type="pct"/>
          </w:tcPr>
          <w:p w:rsidR="00506FA8" w:rsidRPr="00055748" w:rsidRDefault="00506FA8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Journal</w:t>
            </w:r>
          </w:p>
        </w:tc>
        <w:tc>
          <w:tcPr>
            <w:tcW w:w="670" w:type="pct"/>
          </w:tcPr>
          <w:p w:rsidR="00506FA8" w:rsidRPr="00055748" w:rsidRDefault="00506FA8" w:rsidP="009E65F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65" w:type="pct"/>
          </w:tcPr>
          <w:p w:rsidR="00506FA8" w:rsidRPr="00055748" w:rsidRDefault="00506FA8" w:rsidP="00AA736E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56</w:t>
            </w:r>
          </w:p>
        </w:tc>
        <w:tc>
          <w:tcPr>
            <w:tcW w:w="419" w:type="pct"/>
          </w:tcPr>
          <w:p w:rsidR="00506FA8" w:rsidRPr="00055748" w:rsidRDefault="00506FA8" w:rsidP="00E52E4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4-5</w:t>
            </w:r>
          </w:p>
        </w:tc>
        <w:tc>
          <w:tcPr>
            <w:tcW w:w="792" w:type="pct"/>
          </w:tcPr>
          <w:p w:rsidR="00506FA8" w:rsidRDefault="00506FA8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25/31</w:t>
            </w:r>
          </w:p>
        </w:tc>
      </w:tr>
      <w:tr w:rsidR="003C237C" w:rsidRPr="00B9069F" w:rsidTr="003C237C">
        <w:tc>
          <w:tcPr>
            <w:tcW w:w="325" w:type="pct"/>
          </w:tcPr>
          <w:p w:rsidR="00506FA8" w:rsidRPr="00055748" w:rsidRDefault="00506FA8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584</w:t>
            </w:r>
          </w:p>
        </w:tc>
        <w:tc>
          <w:tcPr>
            <w:tcW w:w="1565" w:type="pct"/>
          </w:tcPr>
          <w:p w:rsidR="00506FA8" w:rsidRPr="00B9069F" w:rsidRDefault="00506FA8" w:rsidP="00B9069F">
            <w:pPr>
              <w:spacing w:line="276" w:lineRule="auto"/>
              <w:rPr>
                <w:sz w:val="22"/>
                <w:szCs w:val="22"/>
                <w:lang w:val="fr-FR"/>
              </w:rPr>
            </w:pPr>
            <w:proofErr w:type="spellStart"/>
            <w:r>
              <w:rPr>
                <w:sz w:val="22"/>
                <w:szCs w:val="22"/>
                <w:lang w:val="fr-FR"/>
              </w:rPr>
              <w:t>Mavridis</w:t>
            </w:r>
            <w:proofErr w:type="spellEnd"/>
            <w:r>
              <w:rPr>
                <w:sz w:val="22"/>
                <w:szCs w:val="22"/>
                <w:lang w:val="fr-FR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fr-FR"/>
              </w:rPr>
              <w:t>Katmada</w:t>
            </w:r>
            <w:proofErr w:type="spellEnd"/>
            <w:r>
              <w:rPr>
                <w:sz w:val="22"/>
                <w:szCs w:val="22"/>
                <w:lang w:val="fr-FR"/>
              </w:rPr>
              <w:t>,</w:t>
            </w:r>
            <w:r w:rsidRPr="00B9069F">
              <w:rPr>
                <w:sz w:val="22"/>
                <w:szCs w:val="22"/>
                <w:lang w:val="fr-FR"/>
              </w:rPr>
              <w:t xml:space="preserve"> &amp; </w:t>
            </w:r>
            <w:proofErr w:type="spellStart"/>
            <w:r w:rsidRPr="00B9069F">
              <w:rPr>
                <w:sz w:val="22"/>
                <w:szCs w:val="22"/>
                <w:lang w:val="fr-FR"/>
              </w:rPr>
              <w:t>Tsiatsos</w:t>
            </w:r>
            <w:proofErr w:type="spellEnd"/>
            <w:r w:rsidRPr="00B9069F">
              <w:rPr>
                <w:sz w:val="22"/>
                <w:szCs w:val="22"/>
                <w:lang w:val="fr-FR"/>
              </w:rPr>
              <w:t xml:space="preserve"> (2017)</w:t>
            </w:r>
          </w:p>
        </w:tc>
        <w:tc>
          <w:tcPr>
            <w:tcW w:w="764" w:type="pct"/>
          </w:tcPr>
          <w:p w:rsidR="00506FA8" w:rsidRPr="00B9069F" w:rsidRDefault="00506FA8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Journal</w:t>
            </w:r>
          </w:p>
        </w:tc>
        <w:tc>
          <w:tcPr>
            <w:tcW w:w="670" w:type="pct"/>
          </w:tcPr>
          <w:p w:rsidR="00506FA8" w:rsidRPr="00B9069F" w:rsidRDefault="00506FA8" w:rsidP="009E65FE">
            <w:pPr>
              <w:jc w:val="center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65" w:type="pct"/>
          </w:tcPr>
          <w:p w:rsidR="00506FA8" w:rsidRPr="00B9069F" w:rsidRDefault="00506FA8" w:rsidP="00AA736E">
            <w:pPr>
              <w:spacing w:line="276" w:lineRule="auto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79</w:t>
            </w:r>
          </w:p>
        </w:tc>
        <w:tc>
          <w:tcPr>
            <w:tcW w:w="419" w:type="pct"/>
          </w:tcPr>
          <w:p w:rsidR="00506FA8" w:rsidRPr="00055748" w:rsidRDefault="00506FA8" w:rsidP="00E52E4D">
            <w:pPr>
              <w:spacing w:line="276" w:lineRule="auto"/>
              <w:rPr>
                <w:sz w:val="22"/>
                <w:szCs w:val="22"/>
              </w:rPr>
            </w:pPr>
            <w:r w:rsidRPr="00055748">
              <w:rPr>
                <w:sz w:val="22"/>
                <w:szCs w:val="22"/>
              </w:rPr>
              <w:t>7-8</w:t>
            </w:r>
          </w:p>
        </w:tc>
        <w:tc>
          <w:tcPr>
            <w:tcW w:w="792" w:type="pct"/>
          </w:tcPr>
          <w:p w:rsidR="00506FA8" w:rsidRPr="00B9069F" w:rsidRDefault="00506FA8" w:rsidP="00903A81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46/33</w:t>
            </w:r>
          </w:p>
        </w:tc>
      </w:tr>
      <w:tr w:rsidR="003C237C" w:rsidRPr="00B9069F" w:rsidTr="003C237C">
        <w:tc>
          <w:tcPr>
            <w:tcW w:w="325" w:type="pct"/>
          </w:tcPr>
          <w:p w:rsidR="00506FA8" w:rsidRPr="00B9069F" w:rsidRDefault="00506FA8" w:rsidP="00903A81">
            <w:pPr>
              <w:spacing w:line="276" w:lineRule="auto"/>
              <w:rPr>
                <w:color w:val="000000"/>
                <w:sz w:val="20"/>
                <w:szCs w:val="20"/>
                <w:lang w:val="fr-FR"/>
              </w:rPr>
            </w:pPr>
            <w:r w:rsidRPr="00B9069F">
              <w:rPr>
                <w:color w:val="000000"/>
                <w:sz w:val="20"/>
                <w:szCs w:val="20"/>
                <w:lang w:val="fr-FR"/>
              </w:rPr>
              <w:t>990</w:t>
            </w:r>
          </w:p>
        </w:tc>
        <w:tc>
          <w:tcPr>
            <w:tcW w:w="1565" w:type="pct"/>
          </w:tcPr>
          <w:p w:rsidR="00506FA8" w:rsidRPr="00B9069F" w:rsidRDefault="00506FA8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proofErr w:type="spellStart"/>
            <w:r>
              <w:rPr>
                <w:sz w:val="22"/>
                <w:szCs w:val="22"/>
                <w:lang w:val="fr-FR"/>
              </w:rPr>
              <w:t>McCue</w:t>
            </w:r>
            <w:proofErr w:type="spellEnd"/>
            <w:r>
              <w:rPr>
                <w:sz w:val="22"/>
                <w:szCs w:val="22"/>
                <w:lang w:val="fr-FR"/>
              </w:rPr>
              <w:t xml:space="preserve"> </w:t>
            </w:r>
            <w:r w:rsidRPr="00B9069F">
              <w:rPr>
                <w:sz w:val="22"/>
                <w:szCs w:val="22"/>
                <w:lang w:val="fr-FR"/>
              </w:rPr>
              <w:t>(2011)</w:t>
            </w:r>
          </w:p>
        </w:tc>
        <w:tc>
          <w:tcPr>
            <w:tcW w:w="764" w:type="pct"/>
          </w:tcPr>
          <w:p w:rsidR="00506FA8" w:rsidRPr="00B9069F" w:rsidRDefault="00506FA8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Dissertation</w:t>
            </w:r>
          </w:p>
        </w:tc>
        <w:tc>
          <w:tcPr>
            <w:tcW w:w="670" w:type="pct"/>
          </w:tcPr>
          <w:p w:rsidR="00506FA8" w:rsidRPr="00B9069F" w:rsidRDefault="00506FA8" w:rsidP="009E65FE">
            <w:pPr>
              <w:jc w:val="center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65" w:type="pct"/>
          </w:tcPr>
          <w:p w:rsidR="00506FA8" w:rsidRPr="00B9069F" w:rsidRDefault="00506FA8" w:rsidP="00AA736E">
            <w:pPr>
              <w:spacing w:line="276" w:lineRule="auto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43</w:t>
            </w:r>
          </w:p>
        </w:tc>
        <w:tc>
          <w:tcPr>
            <w:tcW w:w="419" w:type="pct"/>
          </w:tcPr>
          <w:p w:rsidR="00506FA8" w:rsidRPr="00055748" w:rsidRDefault="00506FA8" w:rsidP="00E52E4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6-7</w:t>
            </w:r>
          </w:p>
        </w:tc>
        <w:tc>
          <w:tcPr>
            <w:tcW w:w="792" w:type="pct"/>
          </w:tcPr>
          <w:p w:rsidR="00506FA8" w:rsidRPr="00B9069F" w:rsidRDefault="00506FA8" w:rsidP="00903A81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14/5 (</w:t>
            </w:r>
            <w:proofErr w:type="spellStart"/>
            <w:r>
              <w:rPr>
                <w:sz w:val="22"/>
                <w:szCs w:val="22"/>
                <w:lang w:val="fr-FR"/>
              </w:rPr>
              <w:t>e.g</w:t>
            </w:r>
            <w:proofErr w:type="spellEnd"/>
            <w:r>
              <w:rPr>
                <w:sz w:val="22"/>
                <w:szCs w:val="22"/>
                <w:lang w:val="fr-FR"/>
              </w:rPr>
              <w:t>.)</w:t>
            </w:r>
          </w:p>
        </w:tc>
      </w:tr>
      <w:tr w:rsidR="003C237C" w:rsidRPr="00B9069F" w:rsidTr="003C237C">
        <w:tc>
          <w:tcPr>
            <w:tcW w:w="325" w:type="pct"/>
          </w:tcPr>
          <w:p w:rsidR="00506FA8" w:rsidRPr="00B9069F" w:rsidRDefault="00506FA8" w:rsidP="00903A81">
            <w:pPr>
              <w:spacing w:line="276" w:lineRule="auto"/>
              <w:rPr>
                <w:color w:val="000000"/>
                <w:sz w:val="20"/>
                <w:szCs w:val="20"/>
                <w:lang w:val="en-US"/>
              </w:rPr>
            </w:pPr>
            <w:r w:rsidRPr="00B9069F">
              <w:rPr>
                <w:color w:val="000000"/>
                <w:sz w:val="20"/>
                <w:szCs w:val="20"/>
                <w:lang w:val="en-US"/>
              </w:rPr>
              <w:t>611</w:t>
            </w:r>
          </w:p>
        </w:tc>
        <w:tc>
          <w:tcPr>
            <w:tcW w:w="1565" w:type="pct"/>
          </w:tcPr>
          <w:p w:rsidR="00506FA8" w:rsidRPr="00B9069F" w:rsidRDefault="00506FA8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Miller &amp; Robertson </w:t>
            </w:r>
            <w:r w:rsidRPr="00B9069F">
              <w:rPr>
                <w:sz w:val="22"/>
                <w:szCs w:val="22"/>
                <w:lang w:val="fr-FR"/>
              </w:rPr>
              <w:t>(2010)</w:t>
            </w:r>
          </w:p>
        </w:tc>
        <w:tc>
          <w:tcPr>
            <w:tcW w:w="764" w:type="pct"/>
          </w:tcPr>
          <w:p w:rsidR="00506FA8" w:rsidRPr="00B9069F" w:rsidRDefault="00506FA8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Journal</w:t>
            </w:r>
          </w:p>
        </w:tc>
        <w:tc>
          <w:tcPr>
            <w:tcW w:w="670" w:type="pct"/>
          </w:tcPr>
          <w:p w:rsidR="00506FA8" w:rsidRPr="00B9069F" w:rsidRDefault="00506FA8" w:rsidP="009E65FE">
            <w:pPr>
              <w:jc w:val="center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65" w:type="pct"/>
          </w:tcPr>
          <w:p w:rsidR="00506FA8" w:rsidRPr="00B9069F" w:rsidRDefault="00506FA8" w:rsidP="00AA736E">
            <w:pPr>
              <w:spacing w:line="276" w:lineRule="auto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40</w:t>
            </w:r>
          </w:p>
        </w:tc>
        <w:tc>
          <w:tcPr>
            <w:tcW w:w="419" w:type="pct"/>
          </w:tcPr>
          <w:p w:rsidR="00506FA8" w:rsidRPr="00055748" w:rsidRDefault="00506FA8" w:rsidP="00E52E4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792" w:type="pct"/>
          </w:tcPr>
          <w:p w:rsidR="00506FA8" w:rsidRPr="00B9069F" w:rsidRDefault="00506FA8" w:rsidP="00903A81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N/A</w:t>
            </w:r>
          </w:p>
        </w:tc>
      </w:tr>
      <w:tr w:rsidR="003C237C" w:rsidRPr="00E11C19" w:rsidTr="003C237C">
        <w:tc>
          <w:tcPr>
            <w:tcW w:w="325" w:type="pct"/>
          </w:tcPr>
          <w:p w:rsidR="00506FA8" w:rsidRPr="00B9069F" w:rsidRDefault="00506FA8" w:rsidP="00903A81">
            <w:pPr>
              <w:spacing w:line="276" w:lineRule="auto"/>
              <w:rPr>
                <w:color w:val="000000"/>
                <w:sz w:val="20"/>
                <w:szCs w:val="20"/>
                <w:lang w:val="fr-FR"/>
              </w:rPr>
            </w:pPr>
            <w:r w:rsidRPr="00B9069F">
              <w:rPr>
                <w:color w:val="000000"/>
                <w:sz w:val="20"/>
                <w:szCs w:val="20"/>
                <w:lang w:val="fr-FR"/>
              </w:rPr>
              <w:t>610</w:t>
            </w:r>
          </w:p>
        </w:tc>
        <w:tc>
          <w:tcPr>
            <w:tcW w:w="1565" w:type="pct"/>
          </w:tcPr>
          <w:p w:rsidR="00506FA8" w:rsidRPr="00B9069F" w:rsidRDefault="003C237C" w:rsidP="00B9069F">
            <w:pPr>
              <w:spacing w:line="276" w:lineRule="auto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Miller</w:t>
            </w:r>
            <w:r w:rsidR="00506FA8">
              <w:rPr>
                <w:sz w:val="22"/>
                <w:szCs w:val="22"/>
                <w:lang w:val="fr-FR"/>
              </w:rPr>
              <w:t xml:space="preserve"> </w:t>
            </w:r>
            <w:r w:rsidR="00506FA8" w:rsidRPr="00B9069F">
              <w:rPr>
                <w:sz w:val="22"/>
                <w:szCs w:val="22"/>
                <w:lang w:val="fr-FR"/>
              </w:rPr>
              <w:t>&amp; Roberts</w:t>
            </w:r>
            <w:r w:rsidR="00506FA8">
              <w:rPr>
                <w:sz w:val="22"/>
                <w:szCs w:val="22"/>
                <w:lang w:val="fr-FR"/>
              </w:rPr>
              <w:t xml:space="preserve">on </w:t>
            </w:r>
            <w:r w:rsidR="00506FA8" w:rsidRPr="00B9069F">
              <w:rPr>
                <w:sz w:val="22"/>
                <w:szCs w:val="22"/>
                <w:lang w:val="fr-FR"/>
              </w:rPr>
              <w:t>(2011)</w:t>
            </w:r>
          </w:p>
        </w:tc>
        <w:tc>
          <w:tcPr>
            <w:tcW w:w="764" w:type="pct"/>
          </w:tcPr>
          <w:p w:rsidR="00506FA8" w:rsidRPr="00B9069F" w:rsidRDefault="00506FA8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Journal</w:t>
            </w:r>
          </w:p>
        </w:tc>
        <w:tc>
          <w:tcPr>
            <w:tcW w:w="670" w:type="pct"/>
          </w:tcPr>
          <w:p w:rsidR="00506FA8" w:rsidRPr="00B9069F" w:rsidRDefault="00506FA8" w:rsidP="009E65FE">
            <w:pPr>
              <w:jc w:val="center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65" w:type="pct"/>
          </w:tcPr>
          <w:p w:rsidR="00506FA8" w:rsidRPr="00B9069F" w:rsidRDefault="00506FA8" w:rsidP="00AA736E">
            <w:pPr>
              <w:spacing w:line="276" w:lineRule="auto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633</w:t>
            </w:r>
          </w:p>
        </w:tc>
        <w:tc>
          <w:tcPr>
            <w:tcW w:w="419" w:type="pct"/>
          </w:tcPr>
          <w:p w:rsidR="00506FA8" w:rsidRPr="00055748" w:rsidRDefault="00506FA8" w:rsidP="00E52E4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792" w:type="pct"/>
          </w:tcPr>
          <w:p w:rsidR="00506FA8" w:rsidRPr="00E11C19" w:rsidRDefault="00506FA8" w:rsidP="00903A81">
            <w:pPr>
              <w:rPr>
                <w:sz w:val="22"/>
                <w:szCs w:val="22"/>
                <w:lang w:val="en-US"/>
              </w:rPr>
            </w:pPr>
            <w:r w:rsidRPr="00E11C19">
              <w:rPr>
                <w:sz w:val="22"/>
                <w:szCs w:val="22"/>
                <w:lang w:val="en-US"/>
              </w:rPr>
              <w:t>143/184</w:t>
            </w:r>
            <w:r>
              <w:rPr>
                <w:sz w:val="22"/>
                <w:szCs w:val="22"/>
                <w:lang w:val="en-US"/>
              </w:rPr>
              <w:t xml:space="preserve"> (e.g.)</w:t>
            </w:r>
          </w:p>
        </w:tc>
      </w:tr>
      <w:tr w:rsidR="003C237C" w:rsidRPr="00B9069F" w:rsidTr="003C237C">
        <w:tc>
          <w:tcPr>
            <w:tcW w:w="325" w:type="pct"/>
          </w:tcPr>
          <w:p w:rsidR="00506FA8" w:rsidRPr="00E11C19" w:rsidRDefault="00506FA8" w:rsidP="00903A81">
            <w:pPr>
              <w:spacing w:line="276" w:lineRule="auto"/>
              <w:rPr>
                <w:color w:val="000000"/>
                <w:sz w:val="20"/>
                <w:szCs w:val="20"/>
                <w:lang w:val="en-US"/>
              </w:rPr>
            </w:pPr>
            <w:r w:rsidRPr="00E11C19">
              <w:rPr>
                <w:color w:val="000000"/>
                <w:sz w:val="20"/>
                <w:szCs w:val="20"/>
                <w:lang w:val="en-US"/>
              </w:rPr>
              <w:t>669</w:t>
            </w:r>
          </w:p>
        </w:tc>
        <w:tc>
          <w:tcPr>
            <w:tcW w:w="1565" w:type="pct"/>
          </w:tcPr>
          <w:p w:rsidR="00506FA8" w:rsidRPr="00D2454F" w:rsidRDefault="00506FA8" w:rsidP="00903A81">
            <w:pPr>
              <w:spacing w:line="276" w:lineRule="auto"/>
              <w:rPr>
                <w:sz w:val="22"/>
                <w:szCs w:val="22"/>
              </w:rPr>
            </w:pPr>
            <w:r w:rsidRPr="00D2454F">
              <w:rPr>
                <w:sz w:val="22"/>
                <w:szCs w:val="22"/>
              </w:rPr>
              <w:t xml:space="preserve">Pareto, </w:t>
            </w:r>
            <w:proofErr w:type="spellStart"/>
            <w:r w:rsidRPr="00D2454F">
              <w:rPr>
                <w:sz w:val="22"/>
                <w:szCs w:val="22"/>
              </w:rPr>
              <w:t>Arvemo</w:t>
            </w:r>
            <w:proofErr w:type="spellEnd"/>
            <w:r w:rsidRPr="00D2454F">
              <w:rPr>
                <w:sz w:val="22"/>
                <w:szCs w:val="22"/>
              </w:rPr>
              <w:t xml:space="preserve">, </w:t>
            </w:r>
            <w:proofErr w:type="spellStart"/>
            <w:r w:rsidRPr="00D2454F">
              <w:rPr>
                <w:sz w:val="22"/>
                <w:szCs w:val="22"/>
              </w:rPr>
              <w:t>Dahl</w:t>
            </w:r>
            <w:proofErr w:type="spellEnd"/>
            <w:r w:rsidRPr="00D2454F">
              <w:rPr>
                <w:sz w:val="22"/>
                <w:szCs w:val="22"/>
              </w:rPr>
              <w:t xml:space="preserve">, </w:t>
            </w:r>
            <w:proofErr w:type="spellStart"/>
            <w:r w:rsidRPr="00D2454F">
              <w:rPr>
                <w:sz w:val="22"/>
                <w:szCs w:val="22"/>
              </w:rPr>
              <w:t>Haake</w:t>
            </w:r>
            <w:proofErr w:type="spellEnd"/>
            <w:r w:rsidRPr="00D2454F">
              <w:rPr>
                <w:sz w:val="22"/>
                <w:szCs w:val="22"/>
              </w:rPr>
              <w:t xml:space="preserve">, &amp; </w:t>
            </w:r>
            <w:proofErr w:type="spellStart"/>
            <w:r w:rsidRPr="00D2454F">
              <w:rPr>
                <w:sz w:val="22"/>
                <w:szCs w:val="22"/>
              </w:rPr>
              <w:t>Gulz</w:t>
            </w:r>
            <w:proofErr w:type="spellEnd"/>
            <w:r w:rsidRPr="00D2454F">
              <w:rPr>
                <w:sz w:val="22"/>
                <w:szCs w:val="22"/>
              </w:rPr>
              <w:t>, (2011)</w:t>
            </w:r>
          </w:p>
        </w:tc>
        <w:tc>
          <w:tcPr>
            <w:tcW w:w="764" w:type="pct"/>
          </w:tcPr>
          <w:p w:rsidR="00506FA8" w:rsidRPr="00B9069F" w:rsidRDefault="00506FA8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B9069F">
              <w:rPr>
                <w:sz w:val="22"/>
                <w:szCs w:val="22"/>
                <w:lang w:val="en-US"/>
              </w:rPr>
              <w:t>Conference Paper</w:t>
            </w:r>
          </w:p>
        </w:tc>
        <w:tc>
          <w:tcPr>
            <w:tcW w:w="670" w:type="pct"/>
          </w:tcPr>
          <w:p w:rsidR="00506FA8" w:rsidRPr="00B9069F" w:rsidRDefault="00506FA8" w:rsidP="009E65FE">
            <w:pPr>
              <w:jc w:val="center"/>
              <w:rPr>
                <w:sz w:val="22"/>
                <w:szCs w:val="22"/>
                <w:lang w:val="en-US"/>
              </w:rPr>
            </w:pPr>
            <w:r w:rsidRPr="00B9069F">
              <w:rPr>
                <w:sz w:val="22"/>
                <w:szCs w:val="22"/>
                <w:lang w:val="en-US"/>
              </w:rPr>
              <w:t>2</w:t>
            </w:r>
          </w:p>
          <w:p w:rsidR="00506FA8" w:rsidRPr="00B9069F" w:rsidRDefault="00506FA8" w:rsidP="009E65FE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5" w:type="pct"/>
          </w:tcPr>
          <w:p w:rsidR="00506FA8" w:rsidRPr="00B9069F" w:rsidRDefault="00506FA8" w:rsidP="00AA736E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B9069F">
              <w:rPr>
                <w:sz w:val="22"/>
                <w:szCs w:val="22"/>
                <w:lang w:val="en-US"/>
              </w:rPr>
              <w:t>143</w:t>
            </w:r>
          </w:p>
          <w:p w:rsidR="00506FA8" w:rsidRPr="00B9069F" w:rsidRDefault="00506FA8" w:rsidP="00AA736E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419" w:type="pct"/>
          </w:tcPr>
          <w:p w:rsidR="00506FA8" w:rsidRPr="00055748" w:rsidRDefault="009D3ABB" w:rsidP="009D3AB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3, </w:t>
            </w:r>
            <w:r w:rsidR="00506FA8" w:rsidRPr="00055748">
              <w:rPr>
                <w:sz w:val="22"/>
                <w:szCs w:val="22"/>
              </w:rPr>
              <w:t>5</w:t>
            </w:r>
          </w:p>
        </w:tc>
        <w:tc>
          <w:tcPr>
            <w:tcW w:w="792" w:type="pct"/>
          </w:tcPr>
          <w:p w:rsidR="00506FA8" w:rsidRPr="00B9069F" w:rsidRDefault="00506FA8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33/35 (</w:t>
            </w:r>
            <w:proofErr w:type="spellStart"/>
            <w:r>
              <w:rPr>
                <w:sz w:val="22"/>
                <w:szCs w:val="22"/>
                <w:lang w:val="en-US"/>
              </w:rPr>
              <w:t>e.g</w:t>
            </w:r>
            <w:proofErr w:type="spellEnd"/>
            <w:r>
              <w:rPr>
                <w:sz w:val="22"/>
                <w:szCs w:val="22"/>
                <w:lang w:val="en-US"/>
              </w:rPr>
              <w:t>)</w:t>
            </w:r>
          </w:p>
        </w:tc>
      </w:tr>
      <w:tr w:rsidR="003C237C" w:rsidRPr="00B9069F" w:rsidTr="003C237C">
        <w:tc>
          <w:tcPr>
            <w:tcW w:w="325" w:type="pct"/>
          </w:tcPr>
          <w:p w:rsidR="00506FA8" w:rsidRPr="00B9069F" w:rsidRDefault="00506FA8" w:rsidP="00903A81">
            <w:pPr>
              <w:spacing w:line="276" w:lineRule="auto"/>
              <w:rPr>
                <w:color w:val="000000"/>
                <w:sz w:val="20"/>
                <w:szCs w:val="20"/>
                <w:lang w:val="fr-FR"/>
              </w:rPr>
            </w:pPr>
            <w:r w:rsidRPr="00B9069F">
              <w:rPr>
                <w:color w:val="000000"/>
                <w:sz w:val="20"/>
                <w:szCs w:val="20"/>
                <w:lang w:val="fr-FR"/>
              </w:rPr>
              <w:t>935</w:t>
            </w:r>
          </w:p>
        </w:tc>
        <w:tc>
          <w:tcPr>
            <w:tcW w:w="1565" w:type="pct"/>
          </w:tcPr>
          <w:p w:rsidR="00506FA8" w:rsidRPr="00B9069F" w:rsidRDefault="00506FA8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proofErr w:type="spellStart"/>
            <w:r>
              <w:rPr>
                <w:sz w:val="22"/>
                <w:szCs w:val="22"/>
                <w:lang w:val="fr-FR"/>
              </w:rPr>
              <w:t>Riconscente</w:t>
            </w:r>
            <w:proofErr w:type="spellEnd"/>
            <w:r w:rsidRPr="00B9069F">
              <w:rPr>
                <w:sz w:val="22"/>
                <w:szCs w:val="22"/>
                <w:lang w:val="fr-FR"/>
              </w:rPr>
              <w:t xml:space="preserve"> (2013)</w:t>
            </w:r>
          </w:p>
        </w:tc>
        <w:tc>
          <w:tcPr>
            <w:tcW w:w="764" w:type="pct"/>
          </w:tcPr>
          <w:p w:rsidR="00506FA8" w:rsidRPr="00B9069F" w:rsidRDefault="00506FA8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Journal</w:t>
            </w:r>
          </w:p>
        </w:tc>
        <w:tc>
          <w:tcPr>
            <w:tcW w:w="670" w:type="pct"/>
          </w:tcPr>
          <w:p w:rsidR="00506FA8" w:rsidRPr="00B9069F" w:rsidRDefault="00506FA8" w:rsidP="009E65FE">
            <w:pPr>
              <w:jc w:val="center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65" w:type="pct"/>
          </w:tcPr>
          <w:p w:rsidR="00506FA8" w:rsidRPr="00B9069F" w:rsidRDefault="00506FA8" w:rsidP="00AA736E">
            <w:pPr>
              <w:spacing w:line="276" w:lineRule="auto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94</w:t>
            </w:r>
          </w:p>
        </w:tc>
        <w:tc>
          <w:tcPr>
            <w:tcW w:w="419" w:type="pct"/>
          </w:tcPr>
          <w:p w:rsidR="00506FA8" w:rsidRPr="00055748" w:rsidRDefault="00506FA8" w:rsidP="00E52E4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792" w:type="pct"/>
          </w:tcPr>
          <w:p w:rsidR="00506FA8" w:rsidRPr="00B9069F" w:rsidRDefault="00506FA8" w:rsidP="00903A81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N/A</w:t>
            </w:r>
          </w:p>
        </w:tc>
      </w:tr>
      <w:tr w:rsidR="003C237C" w:rsidRPr="00CD00C3" w:rsidTr="003C237C">
        <w:tc>
          <w:tcPr>
            <w:tcW w:w="325" w:type="pct"/>
          </w:tcPr>
          <w:p w:rsidR="00506FA8" w:rsidRPr="00055748" w:rsidRDefault="00506FA8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983</w:t>
            </w:r>
          </w:p>
        </w:tc>
        <w:tc>
          <w:tcPr>
            <w:tcW w:w="1565" w:type="pct"/>
          </w:tcPr>
          <w:p w:rsidR="00506FA8" w:rsidRPr="00055748" w:rsidRDefault="00506FA8" w:rsidP="00B9069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"/>
              </w:rPr>
              <w:t xml:space="preserve">Rodríguez-Aflecht, </w:t>
            </w:r>
            <w:r w:rsidRPr="00055748">
              <w:rPr>
                <w:sz w:val="22"/>
                <w:szCs w:val="22"/>
                <w:lang w:val="es-ES"/>
              </w:rPr>
              <w:t xml:space="preserve">et al. </w:t>
            </w:r>
            <w:r w:rsidRPr="00055748">
              <w:rPr>
                <w:sz w:val="22"/>
                <w:szCs w:val="22"/>
              </w:rPr>
              <w:t>(2015)</w:t>
            </w:r>
          </w:p>
        </w:tc>
        <w:tc>
          <w:tcPr>
            <w:tcW w:w="764" w:type="pct"/>
          </w:tcPr>
          <w:p w:rsidR="00506FA8" w:rsidRPr="00055748" w:rsidRDefault="00506FA8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Journal</w:t>
            </w:r>
          </w:p>
        </w:tc>
        <w:tc>
          <w:tcPr>
            <w:tcW w:w="670" w:type="pct"/>
          </w:tcPr>
          <w:p w:rsidR="00506FA8" w:rsidRPr="00055748" w:rsidRDefault="00506FA8" w:rsidP="009E65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65" w:type="pct"/>
          </w:tcPr>
          <w:p w:rsidR="00506FA8" w:rsidRPr="00055748" w:rsidRDefault="00506FA8" w:rsidP="00AA736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1168</w:t>
            </w:r>
          </w:p>
        </w:tc>
        <w:tc>
          <w:tcPr>
            <w:tcW w:w="419" w:type="pct"/>
          </w:tcPr>
          <w:p w:rsidR="00506FA8" w:rsidRPr="00055748" w:rsidRDefault="00506FA8" w:rsidP="00E52E4D">
            <w:pPr>
              <w:spacing w:line="276" w:lineRule="auto"/>
              <w:rPr>
                <w:sz w:val="22"/>
                <w:szCs w:val="22"/>
              </w:rPr>
            </w:pPr>
            <w:r w:rsidRPr="00055748">
              <w:rPr>
                <w:sz w:val="22"/>
                <w:szCs w:val="22"/>
              </w:rPr>
              <w:t>4-6</w:t>
            </w:r>
          </w:p>
        </w:tc>
        <w:tc>
          <w:tcPr>
            <w:tcW w:w="792" w:type="pct"/>
          </w:tcPr>
          <w:p w:rsidR="00506FA8" w:rsidRPr="000B205E" w:rsidRDefault="00506FA8" w:rsidP="00903A81">
            <w:pPr>
              <w:rPr>
                <w:sz w:val="22"/>
                <w:szCs w:val="22"/>
              </w:rPr>
            </w:pPr>
            <w:r w:rsidRPr="000B205E">
              <w:rPr>
                <w:sz w:val="22"/>
                <w:szCs w:val="22"/>
              </w:rPr>
              <w:t>620/546</w:t>
            </w:r>
          </w:p>
        </w:tc>
      </w:tr>
      <w:tr w:rsidR="003C237C" w:rsidRPr="00DF66A4" w:rsidTr="003C237C">
        <w:tc>
          <w:tcPr>
            <w:tcW w:w="325" w:type="pct"/>
          </w:tcPr>
          <w:p w:rsidR="00506FA8" w:rsidRPr="00055748" w:rsidRDefault="00506FA8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964</w:t>
            </w:r>
          </w:p>
        </w:tc>
        <w:tc>
          <w:tcPr>
            <w:tcW w:w="1565" w:type="pct"/>
          </w:tcPr>
          <w:p w:rsidR="00506FA8" w:rsidRPr="00055748" w:rsidRDefault="00506FA8" w:rsidP="00B9069F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Starkey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055748">
              <w:rPr>
                <w:sz w:val="22"/>
                <w:szCs w:val="22"/>
              </w:rPr>
              <w:t>(2013)</w:t>
            </w:r>
          </w:p>
        </w:tc>
        <w:tc>
          <w:tcPr>
            <w:tcW w:w="764" w:type="pct"/>
          </w:tcPr>
          <w:p w:rsidR="00506FA8" w:rsidRPr="00055748" w:rsidRDefault="00506FA8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Dissertation</w:t>
            </w:r>
          </w:p>
        </w:tc>
        <w:tc>
          <w:tcPr>
            <w:tcW w:w="670" w:type="pct"/>
          </w:tcPr>
          <w:p w:rsidR="00506FA8" w:rsidRPr="00055748" w:rsidRDefault="00506FA8" w:rsidP="009E65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65" w:type="pct"/>
          </w:tcPr>
          <w:p w:rsidR="00506FA8" w:rsidRPr="00055748" w:rsidRDefault="00506FA8" w:rsidP="00AA736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168</w:t>
            </w:r>
          </w:p>
        </w:tc>
        <w:tc>
          <w:tcPr>
            <w:tcW w:w="419" w:type="pct"/>
          </w:tcPr>
          <w:p w:rsidR="00506FA8" w:rsidRPr="00055748" w:rsidRDefault="00506FA8" w:rsidP="00E52E4D">
            <w:pPr>
              <w:spacing w:line="276" w:lineRule="auto"/>
              <w:rPr>
                <w:sz w:val="22"/>
                <w:szCs w:val="22"/>
              </w:rPr>
            </w:pPr>
            <w:r w:rsidRPr="00055748">
              <w:rPr>
                <w:sz w:val="22"/>
                <w:szCs w:val="22"/>
              </w:rPr>
              <w:t>6-8</w:t>
            </w:r>
          </w:p>
        </w:tc>
        <w:tc>
          <w:tcPr>
            <w:tcW w:w="792" w:type="pct"/>
          </w:tcPr>
          <w:p w:rsidR="00506FA8" w:rsidRDefault="00506FA8" w:rsidP="00903A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84/84</w:t>
            </w:r>
          </w:p>
        </w:tc>
      </w:tr>
    </w:tbl>
    <w:p w:rsidR="00152204" w:rsidRPr="00B9069F" w:rsidRDefault="00152204" w:rsidP="00152204">
      <w:pPr>
        <w:rPr>
          <w:lang w:val="fr-FR"/>
        </w:rPr>
      </w:pPr>
    </w:p>
    <w:p w:rsidR="00152204" w:rsidRPr="00B9069F" w:rsidRDefault="00152204" w:rsidP="002D4444">
      <w:pPr>
        <w:rPr>
          <w:lang w:val="fr-FR"/>
        </w:rPr>
      </w:pPr>
    </w:p>
    <w:p w:rsidR="00152204" w:rsidRPr="00B9069F" w:rsidRDefault="00152204" w:rsidP="002D4444">
      <w:pPr>
        <w:rPr>
          <w:lang w:val="fr-FR"/>
        </w:rPr>
      </w:pPr>
    </w:p>
    <w:p w:rsidR="00152204" w:rsidRPr="00B9069F" w:rsidRDefault="00152204" w:rsidP="002D4444">
      <w:pPr>
        <w:rPr>
          <w:lang w:val="fr-FR"/>
        </w:rPr>
      </w:pPr>
    </w:p>
    <w:p w:rsidR="00152204" w:rsidRPr="00B9069F" w:rsidRDefault="00152204" w:rsidP="002D4444">
      <w:pPr>
        <w:rPr>
          <w:lang w:val="fr-FR"/>
        </w:rPr>
      </w:pPr>
    </w:p>
    <w:p w:rsidR="00152204" w:rsidRDefault="00152204" w:rsidP="002D4444">
      <w:pPr>
        <w:rPr>
          <w:lang w:val="fr-FR"/>
        </w:rPr>
      </w:pPr>
    </w:p>
    <w:p w:rsidR="009E65FE" w:rsidRDefault="009E65FE" w:rsidP="002D4444">
      <w:pPr>
        <w:rPr>
          <w:lang w:val="fr-FR"/>
        </w:rPr>
      </w:pPr>
    </w:p>
    <w:p w:rsidR="009E65FE" w:rsidRDefault="009E65FE" w:rsidP="002D4444">
      <w:pPr>
        <w:rPr>
          <w:lang w:val="fr-FR"/>
        </w:rPr>
      </w:pPr>
    </w:p>
    <w:p w:rsidR="009E65FE" w:rsidRPr="00B9069F" w:rsidRDefault="009E65FE" w:rsidP="002D4444">
      <w:pPr>
        <w:rPr>
          <w:lang w:val="fr-FR"/>
        </w:rPr>
      </w:pPr>
    </w:p>
    <w:p w:rsidR="00152204" w:rsidRPr="00B9069F" w:rsidRDefault="00152204" w:rsidP="002D4444">
      <w:pPr>
        <w:rPr>
          <w:lang w:val="fr-FR"/>
        </w:rPr>
      </w:pPr>
    </w:p>
    <w:p w:rsidR="00152204" w:rsidRPr="008F65F8" w:rsidRDefault="00152204" w:rsidP="00152204">
      <w:pPr>
        <w:rPr>
          <w:b/>
          <w:lang w:val="en-US"/>
        </w:rPr>
      </w:pPr>
      <w:r w:rsidRPr="000D5791">
        <w:rPr>
          <w:lang w:val="en-US"/>
        </w:rPr>
        <w:lastRenderedPageBreak/>
        <w:t xml:space="preserve">Table 2: </w:t>
      </w:r>
      <w:r w:rsidR="008F65F8" w:rsidRPr="008F65F8">
        <w:rPr>
          <w:lang w:val="en-US"/>
        </w:rPr>
        <w:t xml:space="preserve">Interventions </w:t>
      </w:r>
      <w:r w:rsidR="00215AC0">
        <w:rPr>
          <w:lang w:val="en-US"/>
        </w:rPr>
        <w:t>C</w:t>
      </w:r>
      <w:r w:rsidR="008F65F8" w:rsidRPr="008F65F8">
        <w:rPr>
          <w:lang w:val="en-US"/>
        </w:rPr>
        <w:t>haracteristics</w:t>
      </w:r>
      <w:r w:rsidR="008F65F8" w:rsidRPr="008C29EC">
        <w:rPr>
          <w:b/>
          <w:lang w:val="en-US"/>
        </w:rPr>
        <w:t xml:space="preserve"> </w:t>
      </w:r>
    </w:p>
    <w:tbl>
      <w:tblPr>
        <w:tblStyle w:val="Grigliatabella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1135"/>
        <w:gridCol w:w="1276"/>
        <w:gridCol w:w="971"/>
        <w:gridCol w:w="3102"/>
      </w:tblGrid>
      <w:tr w:rsidR="004A2A6A" w:rsidTr="00F73A54">
        <w:tc>
          <w:tcPr>
            <w:tcW w:w="1509" w:type="pct"/>
            <w:tcBorders>
              <w:top w:val="single" w:sz="4" w:space="0" w:color="auto"/>
              <w:bottom w:val="single" w:sz="4" w:space="0" w:color="auto"/>
            </w:tcBorders>
          </w:tcPr>
          <w:p w:rsidR="004A2A6A" w:rsidRPr="00055748" w:rsidRDefault="004A2A6A" w:rsidP="00903A81">
            <w:pPr>
              <w:spacing w:line="276" w:lineRule="auto"/>
              <w:rPr>
                <w:i/>
                <w:sz w:val="22"/>
                <w:szCs w:val="22"/>
              </w:rPr>
            </w:pPr>
            <w:r w:rsidRPr="00055748">
              <w:rPr>
                <w:i/>
                <w:sz w:val="22"/>
                <w:szCs w:val="22"/>
                <w:lang w:val="en-US"/>
              </w:rPr>
              <w:t>Authors</w:t>
            </w:r>
          </w:p>
        </w:tc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</w:tcPr>
          <w:p w:rsidR="004A2A6A" w:rsidRDefault="004A2A6A" w:rsidP="00D2454F">
            <w:pPr>
              <w:spacing w:line="276" w:lineRule="auto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Weeks </w:t>
            </w:r>
          </w:p>
          <w:p w:rsidR="004A2A6A" w:rsidRPr="00055748" w:rsidRDefault="004A2A6A" w:rsidP="00D2454F">
            <w:pPr>
              <w:spacing w:line="276" w:lineRule="auto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(sessions)</w:t>
            </w:r>
          </w:p>
        </w:tc>
        <w:tc>
          <w:tcPr>
            <w:tcW w:w="687" w:type="pct"/>
            <w:tcBorders>
              <w:top w:val="single" w:sz="4" w:space="0" w:color="auto"/>
              <w:bottom w:val="single" w:sz="4" w:space="0" w:color="auto"/>
            </w:tcBorders>
          </w:tcPr>
          <w:p w:rsidR="004A2A6A" w:rsidRPr="00B93568" w:rsidRDefault="004A2A6A" w:rsidP="00D2454F">
            <w:pPr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Minutes for </w:t>
            </w:r>
            <w:r w:rsidRPr="00B93568">
              <w:rPr>
                <w:i/>
                <w:sz w:val="22"/>
                <w:szCs w:val="22"/>
                <w:lang w:val="en-US"/>
              </w:rPr>
              <w:t>sessions</w:t>
            </w:r>
          </w:p>
        </w:tc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</w:tcPr>
          <w:p w:rsidR="004A2A6A" w:rsidRPr="00055748" w:rsidRDefault="004A2A6A" w:rsidP="00903A81">
            <w:pPr>
              <w:spacing w:line="276" w:lineRule="auto"/>
              <w:rPr>
                <w:i/>
                <w:sz w:val="22"/>
                <w:szCs w:val="22"/>
              </w:rPr>
            </w:pPr>
            <w:r w:rsidRPr="00055748">
              <w:rPr>
                <w:i/>
                <w:sz w:val="22"/>
                <w:szCs w:val="22"/>
              </w:rPr>
              <w:t>Device</w:t>
            </w:r>
          </w:p>
        </w:tc>
        <w:tc>
          <w:tcPr>
            <w:tcW w:w="1671" w:type="pct"/>
            <w:tcBorders>
              <w:top w:val="single" w:sz="4" w:space="0" w:color="auto"/>
              <w:bottom w:val="single" w:sz="4" w:space="0" w:color="auto"/>
            </w:tcBorders>
          </w:tcPr>
          <w:p w:rsidR="004A2A6A" w:rsidRPr="00055748" w:rsidRDefault="004A2A6A" w:rsidP="00903A81">
            <w:pPr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Game</w:t>
            </w:r>
          </w:p>
        </w:tc>
      </w:tr>
      <w:tr w:rsidR="004A2A6A" w:rsidRPr="00B90D06" w:rsidTr="00F73A54">
        <w:tc>
          <w:tcPr>
            <w:tcW w:w="1509" w:type="pct"/>
            <w:tcBorders>
              <w:top w:val="single" w:sz="4" w:space="0" w:color="auto"/>
              <w:bottom w:val="nil"/>
            </w:tcBorders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Abdelhafez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 w:rsidRPr="00055748">
              <w:rPr>
                <w:sz w:val="22"/>
                <w:szCs w:val="22"/>
                <w:lang w:val="en-US"/>
              </w:rPr>
              <w:t>(2016)</w:t>
            </w:r>
          </w:p>
        </w:tc>
        <w:tc>
          <w:tcPr>
            <w:tcW w:w="611" w:type="pct"/>
            <w:tcBorders>
              <w:top w:val="single" w:sz="4" w:space="0" w:color="auto"/>
              <w:bottom w:val="nil"/>
            </w:tcBorders>
          </w:tcPr>
          <w:p w:rsidR="004A2A6A" w:rsidRPr="00EF5550" w:rsidRDefault="004A2A6A" w:rsidP="00D2454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EF5550">
              <w:rPr>
                <w:sz w:val="22"/>
                <w:szCs w:val="22"/>
                <w:lang w:val="en-US"/>
              </w:rPr>
              <w:t>6 (12)</w:t>
            </w:r>
          </w:p>
        </w:tc>
        <w:tc>
          <w:tcPr>
            <w:tcW w:w="687" w:type="pct"/>
            <w:tcBorders>
              <w:top w:val="single" w:sz="4" w:space="0" w:color="auto"/>
              <w:bottom w:val="nil"/>
            </w:tcBorders>
          </w:tcPr>
          <w:p w:rsidR="004A2A6A" w:rsidRPr="00B93568" w:rsidRDefault="004A2A6A" w:rsidP="00D2454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41 </w:t>
            </w:r>
          </w:p>
        </w:tc>
        <w:tc>
          <w:tcPr>
            <w:tcW w:w="523" w:type="pct"/>
            <w:tcBorders>
              <w:top w:val="single" w:sz="4" w:space="0" w:color="auto"/>
              <w:bottom w:val="nil"/>
            </w:tcBorders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pc</w:t>
            </w:r>
          </w:p>
        </w:tc>
        <w:tc>
          <w:tcPr>
            <w:tcW w:w="1671" w:type="pct"/>
            <w:tcBorders>
              <w:top w:val="single" w:sz="4" w:space="0" w:color="auto"/>
              <w:bottom w:val="nil"/>
            </w:tcBorders>
          </w:tcPr>
          <w:p w:rsidR="004A2A6A" w:rsidRPr="00055748" w:rsidRDefault="004A2A6A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Math g</w:t>
            </w:r>
            <w:r w:rsidRPr="00B93568">
              <w:rPr>
                <w:sz w:val="22"/>
                <w:szCs w:val="22"/>
                <w:lang w:val="en-US"/>
              </w:rPr>
              <w:t>ames software</w:t>
            </w:r>
          </w:p>
        </w:tc>
      </w:tr>
      <w:tr w:rsidR="004A2A6A" w:rsidRPr="007F3C8C" w:rsidTr="00F73A54">
        <w:tc>
          <w:tcPr>
            <w:tcW w:w="1509" w:type="pct"/>
            <w:tcBorders>
              <w:top w:val="nil"/>
            </w:tcBorders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Bai, Pan</w:t>
            </w:r>
            <w:r w:rsidRPr="00055748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55748">
              <w:rPr>
                <w:sz w:val="22"/>
                <w:szCs w:val="22"/>
                <w:lang w:val="en-US"/>
              </w:rPr>
              <w:t>Hir</w:t>
            </w:r>
            <w:r>
              <w:rPr>
                <w:sz w:val="22"/>
                <w:szCs w:val="22"/>
                <w:lang w:val="en-US"/>
              </w:rPr>
              <w:t>umi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&amp; </w:t>
            </w:r>
            <w:proofErr w:type="spellStart"/>
            <w:r>
              <w:rPr>
                <w:sz w:val="22"/>
                <w:szCs w:val="22"/>
                <w:lang w:val="en-US"/>
              </w:rPr>
              <w:t>Kebritchi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(2012)</w:t>
            </w:r>
          </w:p>
        </w:tc>
        <w:tc>
          <w:tcPr>
            <w:tcW w:w="611" w:type="pct"/>
            <w:tcBorders>
              <w:top w:val="nil"/>
            </w:tcBorders>
          </w:tcPr>
          <w:p w:rsidR="004A2A6A" w:rsidRPr="00EF5550" w:rsidRDefault="004A2A6A" w:rsidP="00D2454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EF5550">
              <w:rPr>
                <w:sz w:val="22"/>
                <w:szCs w:val="22"/>
                <w:lang w:val="en-US"/>
              </w:rPr>
              <w:t xml:space="preserve">18 </w:t>
            </w:r>
          </w:p>
        </w:tc>
        <w:tc>
          <w:tcPr>
            <w:tcW w:w="687" w:type="pct"/>
            <w:tcBorders>
              <w:top w:val="nil"/>
            </w:tcBorders>
          </w:tcPr>
          <w:p w:rsidR="004A2A6A" w:rsidRPr="00B93568" w:rsidRDefault="004A2A6A" w:rsidP="00D2454F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>N/A</w:t>
            </w:r>
          </w:p>
        </w:tc>
        <w:tc>
          <w:tcPr>
            <w:tcW w:w="523" w:type="pct"/>
            <w:tcBorders>
              <w:top w:val="nil"/>
            </w:tcBorders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pc</w:t>
            </w:r>
          </w:p>
        </w:tc>
        <w:tc>
          <w:tcPr>
            <w:tcW w:w="1671" w:type="pct"/>
            <w:tcBorders>
              <w:top w:val="nil"/>
            </w:tcBorders>
          </w:tcPr>
          <w:p w:rsidR="004A2A6A" w:rsidRPr="00055748" w:rsidRDefault="004A2A6A" w:rsidP="00FF13F6">
            <w:pPr>
              <w:rPr>
                <w:sz w:val="22"/>
                <w:szCs w:val="22"/>
                <w:lang w:val="en-US"/>
              </w:rPr>
            </w:pPr>
            <w:proofErr w:type="spellStart"/>
            <w:r w:rsidRPr="00FF13F6">
              <w:rPr>
                <w:i/>
                <w:sz w:val="22"/>
                <w:szCs w:val="22"/>
                <w:lang w:val="en-US"/>
              </w:rPr>
              <w:t>DimensionM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</w:t>
            </w:r>
            <w:r w:rsidRPr="00903A81">
              <w:rPr>
                <w:sz w:val="22"/>
                <w:szCs w:val="22"/>
                <w:lang w:val="en-US"/>
              </w:rPr>
              <w:t>3-D mathematics instructional games</w:t>
            </w:r>
          </w:p>
        </w:tc>
      </w:tr>
      <w:tr w:rsidR="004A2A6A" w:rsidRPr="007F3C8C" w:rsidTr="00F73A54">
        <w:tc>
          <w:tcPr>
            <w:tcW w:w="1509" w:type="pct"/>
          </w:tcPr>
          <w:p w:rsidR="004A2A6A" w:rsidRPr="0004652D" w:rsidRDefault="004A2A6A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4652D">
              <w:rPr>
                <w:sz w:val="22"/>
                <w:szCs w:val="22"/>
                <w:lang w:val="en-US"/>
              </w:rPr>
              <w:t>Chang et al. (2016)</w:t>
            </w:r>
          </w:p>
        </w:tc>
        <w:tc>
          <w:tcPr>
            <w:tcW w:w="611" w:type="pct"/>
          </w:tcPr>
          <w:p w:rsidR="004A2A6A" w:rsidRPr="0004652D" w:rsidRDefault="004A2A6A" w:rsidP="00D2454F">
            <w:pPr>
              <w:spacing w:line="276" w:lineRule="auto"/>
              <w:rPr>
                <w:sz w:val="22"/>
                <w:szCs w:val="22"/>
              </w:rPr>
            </w:pPr>
            <w:r w:rsidRPr="0004652D">
              <w:rPr>
                <w:sz w:val="22"/>
                <w:szCs w:val="22"/>
              </w:rPr>
              <w:t>2 (8)</w:t>
            </w:r>
          </w:p>
        </w:tc>
        <w:tc>
          <w:tcPr>
            <w:tcW w:w="687" w:type="pct"/>
          </w:tcPr>
          <w:p w:rsidR="004A2A6A" w:rsidRPr="0004652D" w:rsidRDefault="004A2A6A" w:rsidP="00D2454F">
            <w:pPr>
              <w:rPr>
                <w:sz w:val="22"/>
                <w:szCs w:val="22"/>
                <w:lang w:val="en-US"/>
              </w:rPr>
            </w:pPr>
            <w:r w:rsidRPr="0004652D">
              <w:rPr>
                <w:sz w:val="22"/>
                <w:szCs w:val="22"/>
                <w:lang w:val="en-US"/>
              </w:rPr>
              <w:t xml:space="preserve">20 </w:t>
            </w:r>
          </w:p>
        </w:tc>
        <w:tc>
          <w:tcPr>
            <w:tcW w:w="523" w:type="pct"/>
          </w:tcPr>
          <w:p w:rsidR="004A2A6A" w:rsidRPr="0004652D" w:rsidRDefault="004A2A6A" w:rsidP="00903A81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04652D">
              <w:rPr>
                <w:sz w:val="22"/>
                <w:szCs w:val="22"/>
              </w:rPr>
              <w:t>app</w:t>
            </w:r>
            <w:proofErr w:type="spellEnd"/>
          </w:p>
        </w:tc>
        <w:tc>
          <w:tcPr>
            <w:tcW w:w="1671" w:type="pct"/>
          </w:tcPr>
          <w:p w:rsidR="004A2A6A" w:rsidRPr="007F3C8C" w:rsidRDefault="004A2A6A" w:rsidP="00903A81">
            <w:pPr>
              <w:rPr>
                <w:sz w:val="22"/>
                <w:szCs w:val="22"/>
                <w:lang w:val="en-US"/>
              </w:rPr>
            </w:pPr>
            <w:r w:rsidRPr="007F3C8C">
              <w:rPr>
                <w:sz w:val="22"/>
                <w:szCs w:val="22"/>
                <w:lang w:val="en-US"/>
              </w:rPr>
              <w:t xml:space="preserve">Educational game software application, </w:t>
            </w:r>
            <w:r w:rsidRPr="007F3C8C">
              <w:rPr>
                <w:i/>
                <w:sz w:val="22"/>
                <w:szCs w:val="22"/>
                <w:lang w:val="en-US"/>
              </w:rPr>
              <w:t xml:space="preserve">iOS </w:t>
            </w:r>
            <w:r w:rsidRPr="007F3C8C">
              <w:rPr>
                <w:sz w:val="22"/>
                <w:szCs w:val="22"/>
                <w:lang w:val="en-US"/>
              </w:rPr>
              <w:t>mobile devices</w:t>
            </w:r>
          </w:p>
        </w:tc>
      </w:tr>
      <w:tr w:rsidR="004A2A6A" w:rsidRPr="007F3C8C" w:rsidTr="00F73A54">
        <w:tc>
          <w:tcPr>
            <w:tcW w:w="1509" w:type="pct"/>
          </w:tcPr>
          <w:p w:rsidR="004A2A6A" w:rsidRPr="00B9069F" w:rsidRDefault="004A2A6A" w:rsidP="00903A81">
            <w:pPr>
              <w:spacing w:line="276" w:lineRule="auto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Hung, </w:t>
            </w:r>
            <w:r w:rsidRPr="00B9069F">
              <w:rPr>
                <w:sz w:val="22"/>
                <w:szCs w:val="22"/>
                <w:lang w:val="de-DE"/>
              </w:rPr>
              <w:t>Hua</w:t>
            </w:r>
            <w:r>
              <w:rPr>
                <w:sz w:val="22"/>
                <w:szCs w:val="22"/>
                <w:lang w:val="de-DE"/>
              </w:rPr>
              <w:t xml:space="preserve">ng, &amp; Hwang </w:t>
            </w:r>
            <w:r w:rsidRPr="00B9069F">
              <w:rPr>
                <w:sz w:val="22"/>
                <w:szCs w:val="22"/>
                <w:lang w:val="de-DE"/>
              </w:rPr>
              <w:t>(2014)</w:t>
            </w:r>
          </w:p>
        </w:tc>
        <w:tc>
          <w:tcPr>
            <w:tcW w:w="611" w:type="pct"/>
          </w:tcPr>
          <w:p w:rsidR="004A2A6A" w:rsidRPr="00EF5550" w:rsidRDefault="004A2A6A" w:rsidP="00D2454F">
            <w:pPr>
              <w:spacing w:line="276" w:lineRule="auto"/>
              <w:rPr>
                <w:sz w:val="22"/>
                <w:szCs w:val="22"/>
                <w:lang w:val="de-DE"/>
              </w:rPr>
            </w:pPr>
            <w:r w:rsidRPr="00EF5550">
              <w:rPr>
                <w:sz w:val="22"/>
                <w:szCs w:val="22"/>
                <w:lang w:val="de-DE"/>
              </w:rPr>
              <w:t>1 (1)</w:t>
            </w:r>
          </w:p>
        </w:tc>
        <w:tc>
          <w:tcPr>
            <w:tcW w:w="687" w:type="pct"/>
          </w:tcPr>
          <w:p w:rsidR="004A2A6A" w:rsidRPr="00B93568" w:rsidRDefault="004A2A6A" w:rsidP="00D2454F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 xml:space="preserve">240 </w:t>
            </w:r>
          </w:p>
        </w:tc>
        <w:tc>
          <w:tcPr>
            <w:tcW w:w="523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  <w:lang w:val="de-DE"/>
              </w:rPr>
            </w:pPr>
            <w:proofErr w:type="spellStart"/>
            <w:r w:rsidRPr="00055748">
              <w:rPr>
                <w:sz w:val="22"/>
                <w:szCs w:val="22"/>
                <w:lang w:val="de-DE"/>
              </w:rPr>
              <w:t>app</w:t>
            </w:r>
            <w:proofErr w:type="spellEnd"/>
          </w:p>
        </w:tc>
        <w:tc>
          <w:tcPr>
            <w:tcW w:w="1671" w:type="pct"/>
          </w:tcPr>
          <w:p w:rsidR="004A2A6A" w:rsidRPr="009B6189" w:rsidRDefault="004A2A6A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 w:rsidRPr="009B6189">
              <w:rPr>
                <w:sz w:val="22"/>
                <w:szCs w:val="22"/>
                <w:lang w:val="en-US"/>
              </w:rPr>
              <w:t xml:space="preserve">ducational games, </w:t>
            </w:r>
            <w:r w:rsidRPr="009B6189">
              <w:rPr>
                <w:i/>
                <w:sz w:val="22"/>
                <w:szCs w:val="22"/>
                <w:lang w:val="en-US"/>
              </w:rPr>
              <w:t>Android</w:t>
            </w:r>
            <w:r w:rsidRPr="009B6189">
              <w:rPr>
                <w:sz w:val="22"/>
                <w:szCs w:val="22"/>
                <w:lang w:val="en-US"/>
              </w:rPr>
              <w:t xml:space="preserve"> operation system</w:t>
            </w:r>
          </w:p>
        </w:tc>
      </w:tr>
      <w:tr w:rsidR="004A2A6A" w:rsidRPr="007F3C8C" w:rsidTr="00F73A54">
        <w:tc>
          <w:tcPr>
            <w:tcW w:w="1509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Ke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 w:rsidRPr="00055748">
              <w:rPr>
                <w:sz w:val="22"/>
                <w:szCs w:val="22"/>
                <w:lang w:val="en-US"/>
              </w:rPr>
              <w:t>(2006)</w:t>
            </w:r>
          </w:p>
        </w:tc>
        <w:tc>
          <w:tcPr>
            <w:tcW w:w="611" w:type="pct"/>
          </w:tcPr>
          <w:p w:rsidR="004A2A6A" w:rsidRPr="00EF5550" w:rsidRDefault="004A2A6A" w:rsidP="00D2454F">
            <w:pPr>
              <w:rPr>
                <w:sz w:val="22"/>
                <w:szCs w:val="22"/>
                <w:lang w:val="en-US"/>
              </w:rPr>
            </w:pPr>
            <w:r w:rsidRPr="00EF5550">
              <w:rPr>
                <w:sz w:val="22"/>
                <w:szCs w:val="22"/>
                <w:lang w:val="en-US"/>
              </w:rPr>
              <w:t>4 (8)</w:t>
            </w:r>
          </w:p>
          <w:p w:rsidR="004A2A6A" w:rsidRPr="00EF5550" w:rsidRDefault="004A2A6A" w:rsidP="00D2454F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687" w:type="pct"/>
          </w:tcPr>
          <w:p w:rsidR="004A2A6A" w:rsidRPr="00B93568" w:rsidRDefault="004A2A6A" w:rsidP="00D2454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45</w:t>
            </w:r>
          </w:p>
          <w:p w:rsidR="004A2A6A" w:rsidRPr="00B93568" w:rsidRDefault="004A2A6A" w:rsidP="00D2454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23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pc</w:t>
            </w:r>
          </w:p>
        </w:tc>
        <w:tc>
          <w:tcPr>
            <w:tcW w:w="1671" w:type="pct"/>
          </w:tcPr>
          <w:p w:rsidR="004A2A6A" w:rsidRPr="00055748" w:rsidRDefault="004A2A6A" w:rsidP="00FF13F6">
            <w:pPr>
              <w:rPr>
                <w:sz w:val="22"/>
                <w:szCs w:val="22"/>
                <w:lang w:val="en-US"/>
              </w:rPr>
            </w:pPr>
            <w:r w:rsidRPr="00034581">
              <w:rPr>
                <w:i/>
                <w:sz w:val="22"/>
                <w:szCs w:val="22"/>
                <w:lang w:val="en-US"/>
              </w:rPr>
              <w:t>Astra Eagle</w:t>
            </w:r>
            <w:r>
              <w:rPr>
                <w:sz w:val="22"/>
                <w:szCs w:val="22"/>
                <w:lang w:val="en-US"/>
              </w:rPr>
              <w:t xml:space="preserve">, </w:t>
            </w:r>
            <w:r w:rsidRPr="00FF13F6">
              <w:rPr>
                <w:sz w:val="22"/>
                <w:szCs w:val="22"/>
                <w:lang w:val="en-US"/>
              </w:rPr>
              <w:t>web-based drill-and-practice programs</w:t>
            </w:r>
          </w:p>
        </w:tc>
      </w:tr>
      <w:tr w:rsidR="004A2A6A" w:rsidRPr="007F3C8C" w:rsidTr="00F73A54">
        <w:tc>
          <w:tcPr>
            <w:tcW w:w="1509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Ke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 w:rsidRPr="00055748">
              <w:rPr>
                <w:sz w:val="22"/>
                <w:szCs w:val="22"/>
                <w:lang w:val="en-US"/>
              </w:rPr>
              <w:t>(2008)</w:t>
            </w:r>
          </w:p>
        </w:tc>
        <w:tc>
          <w:tcPr>
            <w:tcW w:w="611" w:type="pct"/>
          </w:tcPr>
          <w:p w:rsidR="004A2A6A" w:rsidRPr="00EF5550" w:rsidRDefault="004A2A6A" w:rsidP="00D2454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EF5550">
              <w:rPr>
                <w:sz w:val="22"/>
                <w:szCs w:val="22"/>
                <w:lang w:val="en-US"/>
              </w:rPr>
              <w:t>4 (8)</w:t>
            </w:r>
          </w:p>
        </w:tc>
        <w:tc>
          <w:tcPr>
            <w:tcW w:w="687" w:type="pct"/>
          </w:tcPr>
          <w:p w:rsidR="004A2A6A" w:rsidRPr="00B93568" w:rsidRDefault="004A2A6A" w:rsidP="00D2454F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 xml:space="preserve">40 </w:t>
            </w:r>
          </w:p>
        </w:tc>
        <w:tc>
          <w:tcPr>
            <w:tcW w:w="523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pc</w:t>
            </w:r>
          </w:p>
        </w:tc>
        <w:tc>
          <w:tcPr>
            <w:tcW w:w="1671" w:type="pct"/>
          </w:tcPr>
          <w:p w:rsidR="004A2A6A" w:rsidRPr="00055748" w:rsidRDefault="004A2A6A" w:rsidP="00903A81">
            <w:pPr>
              <w:rPr>
                <w:sz w:val="22"/>
                <w:szCs w:val="22"/>
                <w:lang w:val="en-US"/>
              </w:rPr>
            </w:pPr>
            <w:r w:rsidRPr="00034581">
              <w:rPr>
                <w:i/>
                <w:sz w:val="22"/>
                <w:szCs w:val="22"/>
                <w:lang w:val="en-US"/>
              </w:rPr>
              <w:t>Astra Eagle</w:t>
            </w:r>
            <w:r>
              <w:rPr>
                <w:sz w:val="22"/>
                <w:szCs w:val="22"/>
                <w:lang w:val="en-US"/>
              </w:rPr>
              <w:t xml:space="preserve">, </w:t>
            </w:r>
            <w:r w:rsidRPr="00FF13F6">
              <w:rPr>
                <w:sz w:val="22"/>
                <w:szCs w:val="22"/>
                <w:lang w:val="en-US"/>
              </w:rPr>
              <w:t>web-based drill-and-practice programs</w:t>
            </w:r>
          </w:p>
        </w:tc>
      </w:tr>
      <w:tr w:rsidR="004A2A6A" w:rsidRPr="007F3C8C" w:rsidTr="00F73A54">
        <w:tc>
          <w:tcPr>
            <w:tcW w:w="1509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055748">
              <w:rPr>
                <w:sz w:val="22"/>
                <w:szCs w:val="22"/>
                <w:lang w:val="en-US"/>
              </w:rPr>
              <w:t>Kebritchi</w:t>
            </w:r>
            <w:proofErr w:type="spellEnd"/>
            <w:r w:rsidRPr="00055748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55748">
              <w:rPr>
                <w:sz w:val="22"/>
                <w:szCs w:val="22"/>
                <w:lang w:val="en-US"/>
              </w:rPr>
              <w:t>Hirumi</w:t>
            </w:r>
            <w:proofErr w:type="spellEnd"/>
            <w:r w:rsidRPr="00055748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&amp; Bai </w:t>
            </w:r>
            <w:r w:rsidRPr="00055748">
              <w:rPr>
                <w:sz w:val="22"/>
                <w:szCs w:val="22"/>
                <w:lang w:val="en-US"/>
              </w:rPr>
              <w:t>(2010)</w:t>
            </w:r>
          </w:p>
        </w:tc>
        <w:tc>
          <w:tcPr>
            <w:tcW w:w="611" w:type="pct"/>
          </w:tcPr>
          <w:p w:rsidR="004A2A6A" w:rsidRPr="00EF5550" w:rsidRDefault="004A2A6A" w:rsidP="00D2454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EF5550">
              <w:rPr>
                <w:sz w:val="22"/>
                <w:szCs w:val="22"/>
                <w:lang w:val="en-US"/>
              </w:rPr>
              <w:t>18 (18)</w:t>
            </w:r>
          </w:p>
        </w:tc>
        <w:tc>
          <w:tcPr>
            <w:tcW w:w="687" w:type="pct"/>
          </w:tcPr>
          <w:p w:rsidR="004A2A6A" w:rsidRPr="00B93568" w:rsidRDefault="004A2A6A" w:rsidP="00D2454F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>30</w:t>
            </w:r>
          </w:p>
        </w:tc>
        <w:tc>
          <w:tcPr>
            <w:tcW w:w="523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pc</w:t>
            </w:r>
          </w:p>
        </w:tc>
        <w:tc>
          <w:tcPr>
            <w:tcW w:w="1671" w:type="pct"/>
          </w:tcPr>
          <w:p w:rsidR="004A2A6A" w:rsidRPr="00055748" w:rsidRDefault="004A2A6A" w:rsidP="00903A81">
            <w:pPr>
              <w:rPr>
                <w:sz w:val="22"/>
                <w:szCs w:val="22"/>
                <w:lang w:val="en-US"/>
              </w:rPr>
            </w:pPr>
            <w:proofErr w:type="spellStart"/>
            <w:r w:rsidRPr="00FF13F6">
              <w:rPr>
                <w:i/>
                <w:sz w:val="22"/>
                <w:szCs w:val="22"/>
                <w:lang w:val="en-US"/>
              </w:rPr>
              <w:t>DimensionM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</w:t>
            </w:r>
            <w:r w:rsidRPr="00903A81">
              <w:rPr>
                <w:sz w:val="22"/>
                <w:szCs w:val="22"/>
                <w:lang w:val="en-US"/>
              </w:rPr>
              <w:t>3-D mathematics instructional games</w:t>
            </w:r>
          </w:p>
        </w:tc>
      </w:tr>
      <w:tr w:rsidR="004A2A6A" w:rsidRPr="007F3C8C" w:rsidTr="00F73A54">
        <w:tc>
          <w:tcPr>
            <w:tcW w:w="1509" w:type="pct"/>
          </w:tcPr>
          <w:p w:rsidR="004A2A6A" w:rsidRPr="00B9069F" w:rsidRDefault="004A2A6A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Kim, </w:t>
            </w:r>
            <w:proofErr w:type="spellStart"/>
            <w:r>
              <w:rPr>
                <w:sz w:val="22"/>
                <w:szCs w:val="22"/>
                <w:lang w:val="fr-FR"/>
              </w:rPr>
              <w:t>Ke</w:t>
            </w:r>
            <w:proofErr w:type="spellEnd"/>
            <w:r>
              <w:rPr>
                <w:sz w:val="22"/>
                <w:szCs w:val="22"/>
                <w:lang w:val="fr-FR"/>
              </w:rPr>
              <w:t xml:space="preserve">, &amp; </w:t>
            </w:r>
            <w:proofErr w:type="spellStart"/>
            <w:r>
              <w:rPr>
                <w:sz w:val="22"/>
                <w:szCs w:val="22"/>
                <w:lang w:val="fr-FR"/>
              </w:rPr>
              <w:t>Paek</w:t>
            </w:r>
            <w:proofErr w:type="spellEnd"/>
            <w:r>
              <w:rPr>
                <w:sz w:val="22"/>
                <w:szCs w:val="22"/>
                <w:lang w:val="fr-FR"/>
              </w:rPr>
              <w:t>,</w:t>
            </w:r>
            <w:r w:rsidRPr="00B9069F">
              <w:rPr>
                <w:sz w:val="22"/>
                <w:szCs w:val="22"/>
                <w:lang w:val="fr-FR"/>
              </w:rPr>
              <w:t xml:space="preserve"> (2017)</w:t>
            </w:r>
          </w:p>
        </w:tc>
        <w:tc>
          <w:tcPr>
            <w:tcW w:w="611" w:type="pct"/>
          </w:tcPr>
          <w:p w:rsidR="004A2A6A" w:rsidRPr="00EF5550" w:rsidRDefault="004A2A6A" w:rsidP="00D2454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EF555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687" w:type="pct"/>
          </w:tcPr>
          <w:p w:rsidR="004A2A6A" w:rsidRPr="00B93568" w:rsidRDefault="004A2A6A" w:rsidP="00D2454F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 xml:space="preserve">30-40 </w:t>
            </w:r>
          </w:p>
        </w:tc>
        <w:tc>
          <w:tcPr>
            <w:tcW w:w="523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pc</w:t>
            </w:r>
          </w:p>
        </w:tc>
        <w:tc>
          <w:tcPr>
            <w:tcW w:w="1671" w:type="pct"/>
          </w:tcPr>
          <w:p w:rsidR="004A2A6A" w:rsidRPr="001318B6" w:rsidRDefault="004A2A6A" w:rsidP="001318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</w:t>
            </w:r>
            <w:r w:rsidRPr="001318B6">
              <w:rPr>
                <w:sz w:val="22"/>
                <w:szCs w:val="22"/>
                <w:lang w:val="en-US"/>
              </w:rPr>
              <w:t>ame-based</w:t>
            </w:r>
          </w:p>
          <w:p w:rsidR="004A2A6A" w:rsidRPr="00055748" w:rsidRDefault="004A2A6A" w:rsidP="001318B6">
            <w:pPr>
              <w:rPr>
                <w:sz w:val="22"/>
                <w:szCs w:val="22"/>
                <w:lang w:val="en-US"/>
              </w:rPr>
            </w:pPr>
            <w:proofErr w:type="gramStart"/>
            <w:r w:rsidRPr="001318B6">
              <w:rPr>
                <w:sz w:val="22"/>
                <w:szCs w:val="22"/>
                <w:lang w:val="en-US"/>
              </w:rPr>
              <w:t xml:space="preserve">learning </w:t>
            </w:r>
            <w:r>
              <w:rPr>
                <w:sz w:val="22"/>
                <w:szCs w:val="22"/>
                <w:lang w:val="en-US"/>
              </w:rPr>
              <w:t xml:space="preserve"> in</w:t>
            </w:r>
            <w:proofErr w:type="gramEnd"/>
            <w:r>
              <w:rPr>
                <w:sz w:val="22"/>
                <w:szCs w:val="22"/>
                <w:lang w:val="en-US"/>
              </w:rPr>
              <w:t xml:space="preserve"> a o</w:t>
            </w:r>
            <w:r w:rsidRPr="001318B6">
              <w:rPr>
                <w:sz w:val="22"/>
                <w:szCs w:val="22"/>
                <w:lang w:val="en-US"/>
              </w:rPr>
              <w:t>pen</w:t>
            </w:r>
            <w:r>
              <w:rPr>
                <w:sz w:val="22"/>
                <w:szCs w:val="22"/>
                <w:lang w:val="en-US"/>
              </w:rPr>
              <w:t xml:space="preserve"> s</w:t>
            </w:r>
            <w:r w:rsidRPr="001318B6">
              <w:rPr>
                <w:sz w:val="22"/>
                <w:szCs w:val="22"/>
                <w:lang w:val="en-US"/>
              </w:rPr>
              <w:t>imulator</w:t>
            </w:r>
          </w:p>
        </w:tc>
      </w:tr>
      <w:tr w:rsidR="004A2A6A" w:rsidRPr="00B90D06" w:rsidTr="00F73A54">
        <w:tc>
          <w:tcPr>
            <w:tcW w:w="1509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Ku, Wu, Lao, Wang, &amp; Chan</w:t>
            </w:r>
            <w:r w:rsidRPr="00055748">
              <w:rPr>
                <w:sz w:val="22"/>
                <w:szCs w:val="22"/>
                <w:lang w:val="en-US"/>
              </w:rPr>
              <w:t xml:space="preserve"> (2014)</w:t>
            </w:r>
          </w:p>
        </w:tc>
        <w:tc>
          <w:tcPr>
            <w:tcW w:w="611" w:type="pct"/>
          </w:tcPr>
          <w:p w:rsidR="004A2A6A" w:rsidRPr="00EF5550" w:rsidRDefault="004A2A6A" w:rsidP="00D2454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EF5550">
              <w:rPr>
                <w:sz w:val="22"/>
                <w:szCs w:val="22"/>
                <w:lang w:val="en-US"/>
              </w:rPr>
              <w:t>5 (10)</w:t>
            </w:r>
          </w:p>
        </w:tc>
        <w:tc>
          <w:tcPr>
            <w:tcW w:w="687" w:type="pct"/>
          </w:tcPr>
          <w:p w:rsidR="004A2A6A" w:rsidRPr="00B93568" w:rsidRDefault="004A2A6A" w:rsidP="00D2454F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 xml:space="preserve">20 </w:t>
            </w:r>
          </w:p>
        </w:tc>
        <w:tc>
          <w:tcPr>
            <w:tcW w:w="523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pc</w:t>
            </w:r>
          </w:p>
        </w:tc>
        <w:tc>
          <w:tcPr>
            <w:tcW w:w="1671" w:type="pct"/>
          </w:tcPr>
          <w:p w:rsidR="004A2A6A" w:rsidRPr="00055748" w:rsidRDefault="004A2A6A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Mini games</w:t>
            </w:r>
          </w:p>
        </w:tc>
      </w:tr>
      <w:tr w:rsidR="004A2A6A" w:rsidRPr="0053081D" w:rsidTr="00F73A54">
        <w:tc>
          <w:tcPr>
            <w:tcW w:w="1509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LaDonna</w:t>
            </w:r>
            <w:r w:rsidRPr="00055748">
              <w:rPr>
                <w:sz w:val="22"/>
                <w:szCs w:val="22"/>
                <w:lang w:val="en-US"/>
              </w:rPr>
              <w:t xml:space="preserve"> (2018)</w:t>
            </w:r>
          </w:p>
        </w:tc>
        <w:tc>
          <w:tcPr>
            <w:tcW w:w="611" w:type="pct"/>
          </w:tcPr>
          <w:p w:rsidR="004A2A6A" w:rsidRPr="00EF5550" w:rsidRDefault="004A2A6A" w:rsidP="00D2454F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gramStart"/>
            <w:r w:rsidRPr="00EF5550">
              <w:rPr>
                <w:sz w:val="22"/>
                <w:szCs w:val="22"/>
                <w:lang w:val="en-US"/>
              </w:rPr>
              <w:t>7  (</w:t>
            </w:r>
            <w:proofErr w:type="gramEnd"/>
            <w:r w:rsidRPr="00EF5550">
              <w:rPr>
                <w:sz w:val="22"/>
                <w:szCs w:val="22"/>
                <w:lang w:val="en-US"/>
              </w:rPr>
              <w:t>7)</w:t>
            </w:r>
          </w:p>
        </w:tc>
        <w:tc>
          <w:tcPr>
            <w:tcW w:w="687" w:type="pct"/>
          </w:tcPr>
          <w:p w:rsidR="004A2A6A" w:rsidRPr="00B93568" w:rsidRDefault="004A2A6A" w:rsidP="00D2454F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 xml:space="preserve">45 </w:t>
            </w:r>
          </w:p>
        </w:tc>
        <w:tc>
          <w:tcPr>
            <w:tcW w:w="523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pc</w:t>
            </w:r>
          </w:p>
        </w:tc>
        <w:tc>
          <w:tcPr>
            <w:tcW w:w="1671" w:type="pct"/>
          </w:tcPr>
          <w:p w:rsidR="004A2A6A" w:rsidRPr="001D4319" w:rsidRDefault="004A2A6A" w:rsidP="00903A81">
            <w:pPr>
              <w:rPr>
                <w:sz w:val="22"/>
                <w:szCs w:val="22"/>
                <w:lang w:val="en-US"/>
              </w:rPr>
            </w:pPr>
            <w:proofErr w:type="spellStart"/>
            <w:r w:rsidRPr="001D4319">
              <w:rPr>
                <w:i/>
                <w:sz w:val="22"/>
                <w:szCs w:val="22"/>
                <w:lang w:val="en-US"/>
              </w:rPr>
              <w:t>DreamBox</w:t>
            </w:r>
            <w:proofErr w:type="spellEnd"/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r w:rsidRPr="001D4319">
              <w:rPr>
                <w:sz w:val="22"/>
                <w:szCs w:val="22"/>
                <w:lang w:val="en-US"/>
              </w:rPr>
              <w:t>Learning system</w:t>
            </w:r>
          </w:p>
        </w:tc>
      </w:tr>
      <w:tr w:rsidR="004A2A6A" w:rsidRPr="007F3C8C" w:rsidTr="00F73A54">
        <w:tc>
          <w:tcPr>
            <w:tcW w:w="1509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Main &amp; O’Rourke </w:t>
            </w:r>
            <w:r w:rsidRPr="00055748">
              <w:rPr>
                <w:sz w:val="22"/>
                <w:szCs w:val="22"/>
                <w:lang w:val="en-US"/>
              </w:rPr>
              <w:t>(2011)</w:t>
            </w:r>
          </w:p>
        </w:tc>
        <w:tc>
          <w:tcPr>
            <w:tcW w:w="611" w:type="pct"/>
          </w:tcPr>
          <w:p w:rsidR="004A2A6A" w:rsidRPr="00EF5550" w:rsidRDefault="004A2A6A" w:rsidP="00D2454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EF5550">
              <w:rPr>
                <w:sz w:val="22"/>
                <w:szCs w:val="22"/>
                <w:lang w:val="en-US"/>
              </w:rPr>
              <w:t xml:space="preserve">10 </w:t>
            </w:r>
          </w:p>
        </w:tc>
        <w:tc>
          <w:tcPr>
            <w:tcW w:w="687" w:type="pct"/>
          </w:tcPr>
          <w:p w:rsidR="004A2A6A" w:rsidRPr="00B93568" w:rsidRDefault="004A2A6A" w:rsidP="00D2454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 </w:t>
            </w:r>
          </w:p>
        </w:tc>
        <w:tc>
          <w:tcPr>
            <w:tcW w:w="523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console</w:t>
            </w:r>
          </w:p>
        </w:tc>
        <w:tc>
          <w:tcPr>
            <w:tcW w:w="1671" w:type="pct"/>
          </w:tcPr>
          <w:p w:rsidR="004A2A6A" w:rsidRPr="00055748" w:rsidRDefault="004A2A6A" w:rsidP="00903A81">
            <w:pPr>
              <w:rPr>
                <w:sz w:val="22"/>
                <w:szCs w:val="22"/>
                <w:lang w:val="en-US"/>
              </w:rPr>
            </w:pPr>
            <w:r w:rsidRPr="001318B6">
              <w:rPr>
                <w:i/>
                <w:sz w:val="22"/>
                <w:szCs w:val="22"/>
                <w:lang w:val="en-US"/>
              </w:rPr>
              <w:t>Nintendo DS Lite,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1318B6">
              <w:rPr>
                <w:i/>
                <w:sz w:val="22"/>
                <w:szCs w:val="22"/>
                <w:lang w:val="en-US"/>
              </w:rPr>
              <w:t>Dr. Kawashima’s Brain Training</w:t>
            </w:r>
          </w:p>
        </w:tc>
      </w:tr>
      <w:tr w:rsidR="004A2A6A" w:rsidRPr="00CD00C3" w:rsidTr="00F73A54">
        <w:tc>
          <w:tcPr>
            <w:tcW w:w="1509" w:type="pct"/>
          </w:tcPr>
          <w:p w:rsidR="004A2A6A" w:rsidRPr="00B9069F" w:rsidRDefault="004A2A6A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proofErr w:type="spellStart"/>
            <w:r>
              <w:rPr>
                <w:sz w:val="22"/>
                <w:szCs w:val="22"/>
                <w:lang w:val="fr-FR"/>
              </w:rPr>
              <w:t>Mavridis</w:t>
            </w:r>
            <w:proofErr w:type="spellEnd"/>
            <w:r>
              <w:rPr>
                <w:sz w:val="22"/>
                <w:szCs w:val="22"/>
                <w:lang w:val="fr-FR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fr-FR"/>
              </w:rPr>
              <w:t>Katmada</w:t>
            </w:r>
            <w:proofErr w:type="spellEnd"/>
            <w:r>
              <w:rPr>
                <w:sz w:val="22"/>
                <w:szCs w:val="22"/>
                <w:lang w:val="fr-FR"/>
              </w:rPr>
              <w:t>,</w:t>
            </w:r>
            <w:r w:rsidRPr="00B9069F">
              <w:rPr>
                <w:sz w:val="22"/>
                <w:szCs w:val="22"/>
                <w:lang w:val="fr-FR"/>
              </w:rPr>
              <w:t xml:space="preserve"> &amp; </w:t>
            </w:r>
            <w:proofErr w:type="spellStart"/>
            <w:r w:rsidRPr="00B9069F">
              <w:rPr>
                <w:sz w:val="22"/>
                <w:szCs w:val="22"/>
                <w:lang w:val="fr-FR"/>
              </w:rPr>
              <w:t>Tsiatsos</w:t>
            </w:r>
            <w:proofErr w:type="spellEnd"/>
            <w:r w:rsidRPr="00B9069F">
              <w:rPr>
                <w:sz w:val="22"/>
                <w:szCs w:val="22"/>
                <w:lang w:val="fr-FR"/>
              </w:rPr>
              <w:t xml:space="preserve"> (2017)</w:t>
            </w:r>
          </w:p>
        </w:tc>
        <w:tc>
          <w:tcPr>
            <w:tcW w:w="611" w:type="pct"/>
          </w:tcPr>
          <w:p w:rsidR="004A2A6A" w:rsidRPr="00EF5550" w:rsidRDefault="004A2A6A" w:rsidP="00D2454F">
            <w:pPr>
              <w:spacing w:line="276" w:lineRule="auto"/>
              <w:rPr>
                <w:sz w:val="22"/>
                <w:szCs w:val="22"/>
              </w:rPr>
            </w:pPr>
            <w:r w:rsidRPr="00EF5550">
              <w:rPr>
                <w:sz w:val="22"/>
                <w:szCs w:val="22"/>
              </w:rPr>
              <w:t>14</w:t>
            </w:r>
          </w:p>
        </w:tc>
        <w:tc>
          <w:tcPr>
            <w:tcW w:w="687" w:type="pct"/>
          </w:tcPr>
          <w:p w:rsidR="004A2A6A" w:rsidRPr="00B93568" w:rsidRDefault="004A2A6A" w:rsidP="00D2454F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>N/A</w:t>
            </w:r>
          </w:p>
        </w:tc>
        <w:tc>
          <w:tcPr>
            <w:tcW w:w="523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</w:rPr>
            </w:pPr>
            <w:r w:rsidRPr="00055748">
              <w:rPr>
                <w:sz w:val="22"/>
                <w:szCs w:val="22"/>
              </w:rPr>
              <w:t>pc</w:t>
            </w:r>
          </w:p>
        </w:tc>
        <w:tc>
          <w:tcPr>
            <w:tcW w:w="1671" w:type="pct"/>
          </w:tcPr>
          <w:p w:rsidR="004A2A6A" w:rsidRPr="00055748" w:rsidRDefault="004A2A6A" w:rsidP="00903A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1D4319">
              <w:rPr>
                <w:sz w:val="22"/>
                <w:szCs w:val="22"/>
              </w:rPr>
              <w:t>ducational game</w:t>
            </w:r>
          </w:p>
        </w:tc>
      </w:tr>
      <w:tr w:rsidR="004A2A6A" w:rsidRPr="00B90D06" w:rsidTr="00F73A54">
        <w:tc>
          <w:tcPr>
            <w:tcW w:w="1509" w:type="pct"/>
          </w:tcPr>
          <w:p w:rsidR="004A2A6A" w:rsidRPr="00B9069F" w:rsidRDefault="004A2A6A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proofErr w:type="spellStart"/>
            <w:r>
              <w:rPr>
                <w:sz w:val="22"/>
                <w:szCs w:val="22"/>
                <w:lang w:val="fr-FR"/>
              </w:rPr>
              <w:t>McCue</w:t>
            </w:r>
            <w:proofErr w:type="spellEnd"/>
            <w:r>
              <w:rPr>
                <w:sz w:val="22"/>
                <w:szCs w:val="22"/>
                <w:lang w:val="fr-FR"/>
              </w:rPr>
              <w:t xml:space="preserve"> </w:t>
            </w:r>
            <w:r w:rsidRPr="00B9069F">
              <w:rPr>
                <w:sz w:val="22"/>
                <w:szCs w:val="22"/>
                <w:lang w:val="fr-FR"/>
              </w:rPr>
              <w:t>(2011)</w:t>
            </w:r>
          </w:p>
        </w:tc>
        <w:tc>
          <w:tcPr>
            <w:tcW w:w="611" w:type="pct"/>
          </w:tcPr>
          <w:p w:rsidR="004A2A6A" w:rsidRPr="00EF5550" w:rsidRDefault="004A2A6A" w:rsidP="00D2454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EF5550">
              <w:rPr>
                <w:sz w:val="22"/>
                <w:szCs w:val="22"/>
                <w:lang w:val="en-US"/>
              </w:rPr>
              <w:t xml:space="preserve">28 </w:t>
            </w:r>
          </w:p>
        </w:tc>
        <w:tc>
          <w:tcPr>
            <w:tcW w:w="687" w:type="pct"/>
          </w:tcPr>
          <w:p w:rsidR="004A2A6A" w:rsidRPr="00B93568" w:rsidRDefault="004A2A6A" w:rsidP="00D2454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45 </w:t>
            </w:r>
          </w:p>
        </w:tc>
        <w:tc>
          <w:tcPr>
            <w:tcW w:w="523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pc</w:t>
            </w:r>
          </w:p>
        </w:tc>
        <w:tc>
          <w:tcPr>
            <w:tcW w:w="1671" w:type="pct"/>
          </w:tcPr>
          <w:p w:rsidR="004A2A6A" w:rsidRPr="00055748" w:rsidRDefault="004A2A6A" w:rsidP="008F6EF7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</w:t>
            </w:r>
            <w:r w:rsidRPr="008F6EF7">
              <w:rPr>
                <w:sz w:val="22"/>
                <w:szCs w:val="22"/>
                <w:lang w:val="en-US"/>
              </w:rPr>
              <w:t xml:space="preserve">ame programming in </w:t>
            </w:r>
            <w:proofErr w:type="spellStart"/>
            <w:r w:rsidRPr="008F6EF7">
              <w:rPr>
                <w:sz w:val="22"/>
                <w:szCs w:val="22"/>
                <w:lang w:val="en-US"/>
              </w:rPr>
              <w:t>MicroWorlds</w:t>
            </w:r>
            <w:proofErr w:type="spellEnd"/>
            <w:r w:rsidRPr="008F6EF7">
              <w:rPr>
                <w:sz w:val="22"/>
                <w:szCs w:val="22"/>
                <w:lang w:val="en-US"/>
              </w:rPr>
              <w:t xml:space="preserve"> EX</w:t>
            </w:r>
          </w:p>
        </w:tc>
      </w:tr>
      <w:tr w:rsidR="004A2A6A" w:rsidRPr="007F3C8C" w:rsidTr="00F73A54">
        <w:tc>
          <w:tcPr>
            <w:tcW w:w="1509" w:type="pct"/>
          </w:tcPr>
          <w:p w:rsidR="004A2A6A" w:rsidRPr="00B9069F" w:rsidRDefault="004A2A6A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Miller &amp; Robertson </w:t>
            </w:r>
            <w:r w:rsidRPr="00B9069F">
              <w:rPr>
                <w:sz w:val="22"/>
                <w:szCs w:val="22"/>
                <w:lang w:val="fr-FR"/>
              </w:rPr>
              <w:t>(2010)</w:t>
            </w:r>
          </w:p>
        </w:tc>
        <w:tc>
          <w:tcPr>
            <w:tcW w:w="611" w:type="pct"/>
          </w:tcPr>
          <w:p w:rsidR="004A2A6A" w:rsidRPr="00EF5550" w:rsidRDefault="004A2A6A" w:rsidP="00D2454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EF5550">
              <w:rPr>
                <w:sz w:val="22"/>
                <w:szCs w:val="22"/>
                <w:lang w:val="en-US"/>
              </w:rPr>
              <w:t xml:space="preserve">10 (40) </w:t>
            </w:r>
          </w:p>
        </w:tc>
        <w:tc>
          <w:tcPr>
            <w:tcW w:w="687" w:type="pct"/>
          </w:tcPr>
          <w:p w:rsidR="004A2A6A" w:rsidRPr="00B93568" w:rsidRDefault="004A2A6A" w:rsidP="00D2454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 </w:t>
            </w:r>
          </w:p>
        </w:tc>
        <w:tc>
          <w:tcPr>
            <w:tcW w:w="523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console</w:t>
            </w:r>
          </w:p>
        </w:tc>
        <w:tc>
          <w:tcPr>
            <w:tcW w:w="1671" w:type="pct"/>
          </w:tcPr>
          <w:p w:rsidR="004A2A6A" w:rsidRPr="00055748" w:rsidRDefault="004A2A6A" w:rsidP="00903A81">
            <w:pPr>
              <w:rPr>
                <w:sz w:val="22"/>
                <w:szCs w:val="22"/>
                <w:lang w:val="en-US"/>
              </w:rPr>
            </w:pPr>
            <w:r w:rsidRPr="001318B6">
              <w:rPr>
                <w:i/>
                <w:sz w:val="22"/>
                <w:szCs w:val="22"/>
                <w:lang w:val="en-US"/>
              </w:rPr>
              <w:t>Nintendo DS Lite,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1318B6">
              <w:rPr>
                <w:i/>
                <w:sz w:val="22"/>
                <w:szCs w:val="22"/>
                <w:lang w:val="en-US"/>
              </w:rPr>
              <w:t>Dr. Kawashima’s Brain Training</w:t>
            </w:r>
          </w:p>
        </w:tc>
      </w:tr>
      <w:tr w:rsidR="004A2A6A" w:rsidRPr="007F3C8C" w:rsidTr="00F73A54">
        <w:tc>
          <w:tcPr>
            <w:tcW w:w="1509" w:type="pct"/>
          </w:tcPr>
          <w:p w:rsidR="004A2A6A" w:rsidRPr="00B9069F" w:rsidRDefault="004A2A6A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Miller, </w:t>
            </w:r>
            <w:r w:rsidRPr="00B9069F">
              <w:rPr>
                <w:sz w:val="22"/>
                <w:szCs w:val="22"/>
                <w:lang w:val="fr-FR"/>
              </w:rPr>
              <w:t>&amp; Roberts</w:t>
            </w:r>
            <w:r>
              <w:rPr>
                <w:sz w:val="22"/>
                <w:szCs w:val="22"/>
                <w:lang w:val="fr-FR"/>
              </w:rPr>
              <w:t xml:space="preserve">on </w:t>
            </w:r>
            <w:r w:rsidRPr="00B9069F">
              <w:rPr>
                <w:sz w:val="22"/>
                <w:szCs w:val="22"/>
                <w:lang w:val="fr-FR"/>
              </w:rPr>
              <w:t>(2011)</w:t>
            </w:r>
          </w:p>
        </w:tc>
        <w:tc>
          <w:tcPr>
            <w:tcW w:w="611" w:type="pct"/>
          </w:tcPr>
          <w:p w:rsidR="004A2A6A" w:rsidRPr="00EF5550" w:rsidRDefault="004A2A6A" w:rsidP="00D2454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EF5550">
              <w:rPr>
                <w:sz w:val="22"/>
                <w:szCs w:val="22"/>
                <w:lang w:val="en-US"/>
              </w:rPr>
              <w:t>9 (45)</w:t>
            </w:r>
          </w:p>
        </w:tc>
        <w:tc>
          <w:tcPr>
            <w:tcW w:w="687" w:type="pct"/>
          </w:tcPr>
          <w:p w:rsidR="004A2A6A" w:rsidRPr="00B93568" w:rsidRDefault="004A2A6A" w:rsidP="00D2454F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523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console</w:t>
            </w:r>
          </w:p>
        </w:tc>
        <w:tc>
          <w:tcPr>
            <w:tcW w:w="1671" w:type="pct"/>
          </w:tcPr>
          <w:p w:rsidR="004A2A6A" w:rsidRPr="00055748" w:rsidRDefault="004A2A6A" w:rsidP="00903A81">
            <w:pPr>
              <w:rPr>
                <w:sz w:val="22"/>
                <w:szCs w:val="22"/>
                <w:lang w:val="en-US"/>
              </w:rPr>
            </w:pPr>
            <w:r w:rsidRPr="001318B6">
              <w:rPr>
                <w:i/>
                <w:sz w:val="22"/>
                <w:szCs w:val="22"/>
                <w:lang w:val="en-US"/>
              </w:rPr>
              <w:t>Nintendo DS Lite,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1318B6">
              <w:rPr>
                <w:i/>
                <w:sz w:val="22"/>
                <w:szCs w:val="22"/>
                <w:lang w:val="en-US"/>
              </w:rPr>
              <w:t>Dr. Kawashima’s Brain Training</w:t>
            </w:r>
          </w:p>
        </w:tc>
      </w:tr>
      <w:tr w:rsidR="004A2A6A" w:rsidRPr="007F3C8C" w:rsidTr="00F73A54">
        <w:tc>
          <w:tcPr>
            <w:tcW w:w="1509" w:type="pct"/>
          </w:tcPr>
          <w:p w:rsidR="004A2A6A" w:rsidRPr="00B9069F" w:rsidRDefault="004A2A6A" w:rsidP="00903A81">
            <w:pPr>
              <w:spacing w:line="276" w:lineRule="auto"/>
              <w:rPr>
                <w:sz w:val="22"/>
                <w:szCs w:val="22"/>
              </w:rPr>
            </w:pPr>
            <w:r w:rsidRPr="00B9069F">
              <w:rPr>
                <w:sz w:val="22"/>
                <w:szCs w:val="22"/>
              </w:rPr>
              <w:t xml:space="preserve">Pareto, </w:t>
            </w:r>
            <w:proofErr w:type="spellStart"/>
            <w:r w:rsidRPr="00B9069F">
              <w:rPr>
                <w:sz w:val="22"/>
                <w:szCs w:val="22"/>
              </w:rPr>
              <w:t>Arvemo</w:t>
            </w:r>
            <w:proofErr w:type="spellEnd"/>
            <w:r w:rsidRPr="00B9069F">
              <w:rPr>
                <w:sz w:val="22"/>
                <w:szCs w:val="22"/>
              </w:rPr>
              <w:t xml:space="preserve">, </w:t>
            </w:r>
            <w:proofErr w:type="spellStart"/>
            <w:r w:rsidRPr="00B9069F">
              <w:rPr>
                <w:sz w:val="22"/>
                <w:szCs w:val="22"/>
              </w:rPr>
              <w:t>Dahl</w:t>
            </w:r>
            <w:proofErr w:type="spellEnd"/>
            <w:r w:rsidRPr="00B9069F">
              <w:rPr>
                <w:sz w:val="22"/>
                <w:szCs w:val="22"/>
              </w:rPr>
              <w:t xml:space="preserve">, </w:t>
            </w:r>
            <w:proofErr w:type="spellStart"/>
            <w:r w:rsidRPr="00B9069F">
              <w:rPr>
                <w:sz w:val="22"/>
                <w:szCs w:val="22"/>
              </w:rPr>
              <w:t>Haake</w:t>
            </w:r>
            <w:proofErr w:type="spellEnd"/>
            <w:r w:rsidRPr="00B9069F">
              <w:rPr>
                <w:sz w:val="22"/>
                <w:szCs w:val="22"/>
              </w:rPr>
              <w:t xml:space="preserve">, &amp; </w:t>
            </w:r>
            <w:proofErr w:type="spellStart"/>
            <w:r w:rsidRPr="00B9069F">
              <w:rPr>
                <w:sz w:val="22"/>
                <w:szCs w:val="22"/>
              </w:rPr>
              <w:t>Gulz</w:t>
            </w:r>
            <w:proofErr w:type="spellEnd"/>
            <w:r w:rsidRPr="00B9069F">
              <w:rPr>
                <w:sz w:val="22"/>
                <w:szCs w:val="22"/>
              </w:rPr>
              <w:t>, (2011)</w:t>
            </w:r>
          </w:p>
        </w:tc>
        <w:tc>
          <w:tcPr>
            <w:tcW w:w="611" w:type="pct"/>
          </w:tcPr>
          <w:p w:rsidR="004A2A6A" w:rsidRPr="00EF5550" w:rsidRDefault="004A2A6A" w:rsidP="00D2454F">
            <w:pPr>
              <w:spacing w:line="276" w:lineRule="auto"/>
              <w:rPr>
                <w:sz w:val="22"/>
                <w:szCs w:val="22"/>
              </w:rPr>
            </w:pPr>
            <w:r w:rsidRPr="00EF5550">
              <w:rPr>
                <w:sz w:val="22"/>
                <w:szCs w:val="22"/>
              </w:rPr>
              <w:t>9 (9)</w:t>
            </w:r>
          </w:p>
        </w:tc>
        <w:tc>
          <w:tcPr>
            <w:tcW w:w="687" w:type="pct"/>
          </w:tcPr>
          <w:p w:rsidR="004A2A6A" w:rsidRPr="00B93568" w:rsidRDefault="004A2A6A" w:rsidP="00D2454F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 xml:space="preserve">40 </w:t>
            </w:r>
          </w:p>
        </w:tc>
        <w:tc>
          <w:tcPr>
            <w:tcW w:w="523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</w:rPr>
            </w:pPr>
            <w:r w:rsidRPr="00055748">
              <w:rPr>
                <w:sz w:val="22"/>
                <w:szCs w:val="22"/>
              </w:rPr>
              <w:t>pc</w:t>
            </w:r>
          </w:p>
        </w:tc>
        <w:tc>
          <w:tcPr>
            <w:tcW w:w="1671" w:type="pct"/>
          </w:tcPr>
          <w:p w:rsidR="004A2A6A" w:rsidRPr="001318B6" w:rsidRDefault="004A2A6A" w:rsidP="00903A81">
            <w:pPr>
              <w:rPr>
                <w:sz w:val="22"/>
                <w:szCs w:val="22"/>
                <w:lang w:val="en-US"/>
              </w:rPr>
            </w:pPr>
            <w:r w:rsidRPr="001318B6">
              <w:rPr>
                <w:i/>
                <w:sz w:val="22"/>
                <w:szCs w:val="22"/>
                <w:lang w:val="en-US"/>
              </w:rPr>
              <w:t xml:space="preserve">Teachable Agent Arithmetic Game, </w:t>
            </w:r>
            <w:r w:rsidRPr="001318B6">
              <w:rPr>
                <w:sz w:val="22"/>
                <w:szCs w:val="22"/>
                <w:lang w:val="en-US"/>
              </w:rPr>
              <w:t>educational game</w:t>
            </w:r>
          </w:p>
        </w:tc>
      </w:tr>
      <w:tr w:rsidR="004A2A6A" w:rsidRPr="007F3C8C" w:rsidTr="00F73A54">
        <w:tc>
          <w:tcPr>
            <w:tcW w:w="1509" w:type="pct"/>
          </w:tcPr>
          <w:p w:rsidR="004A2A6A" w:rsidRPr="00B9069F" w:rsidRDefault="004A2A6A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proofErr w:type="spellStart"/>
            <w:r>
              <w:rPr>
                <w:sz w:val="22"/>
                <w:szCs w:val="22"/>
                <w:lang w:val="fr-FR"/>
              </w:rPr>
              <w:t>Riconscente</w:t>
            </w:r>
            <w:proofErr w:type="spellEnd"/>
            <w:r w:rsidRPr="00B9069F">
              <w:rPr>
                <w:sz w:val="22"/>
                <w:szCs w:val="22"/>
                <w:lang w:val="fr-FR"/>
              </w:rPr>
              <w:t xml:space="preserve"> (2013)</w:t>
            </w:r>
          </w:p>
        </w:tc>
        <w:tc>
          <w:tcPr>
            <w:tcW w:w="611" w:type="pct"/>
          </w:tcPr>
          <w:p w:rsidR="004A2A6A" w:rsidRPr="00EF5550" w:rsidRDefault="004A2A6A" w:rsidP="00D2454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EF5550">
              <w:rPr>
                <w:sz w:val="22"/>
                <w:szCs w:val="22"/>
                <w:lang w:val="en-US"/>
              </w:rPr>
              <w:t>1 (5)</w:t>
            </w:r>
          </w:p>
        </w:tc>
        <w:tc>
          <w:tcPr>
            <w:tcW w:w="687" w:type="pct"/>
          </w:tcPr>
          <w:p w:rsidR="004A2A6A" w:rsidRPr="00B93568" w:rsidRDefault="004A2A6A" w:rsidP="00D2454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 </w:t>
            </w:r>
          </w:p>
        </w:tc>
        <w:tc>
          <w:tcPr>
            <w:tcW w:w="523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app</w:t>
            </w:r>
          </w:p>
        </w:tc>
        <w:tc>
          <w:tcPr>
            <w:tcW w:w="1671" w:type="pct"/>
          </w:tcPr>
          <w:p w:rsidR="004A2A6A" w:rsidRPr="008F6EF7" w:rsidRDefault="004A2A6A" w:rsidP="00903A81">
            <w:pPr>
              <w:rPr>
                <w:sz w:val="22"/>
                <w:szCs w:val="22"/>
                <w:lang w:val="fr-FR"/>
              </w:rPr>
            </w:pPr>
            <w:r w:rsidRPr="008F6EF7">
              <w:rPr>
                <w:i/>
                <w:sz w:val="22"/>
                <w:szCs w:val="22"/>
                <w:lang w:val="fr-FR"/>
              </w:rPr>
              <w:t xml:space="preserve">Motion Math, iOS </w:t>
            </w:r>
            <w:r w:rsidRPr="008F6EF7">
              <w:rPr>
                <w:sz w:val="22"/>
                <w:szCs w:val="22"/>
                <w:lang w:val="fr-FR"/>
              </w:rPr>
              <w:t xml:space="preserve">mobile </w:t>
            </w:r>
            <w:proofErr w:type="spellStart"/>
            <w:r w:rsidRPr="008F6EF7">
              <w:rPr>
                <w:sz w:val="22"/>
                <w:szCs w:val="22"/>
                <w:lang w:val="fr-FR"/>
              </w:rPr>
              <w:t>devices</w:t>
            </w:r>
            <w:proofErr w:type="spellEnd"/>
          </w:p>
        </w:tc>
      </w:tr>
      <w:tr w:rsidR="004A2A6A" w:rsidRPr="007F3C8C" w:rsidTr="00F73A54">
        <w:tc>
          <w:tcPr>
            <w:tcW w:w="1509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"/>
              </w:rPr>
              <w:t>Rodríguez-</w:t>
            </w:r>
            <w:proofErr w:type="spellStart"/>
            <w:r>
              <w:rPr>
                <w:sz w:val="22"/>
                <w:szCs w:val="22"/>
                <w:lang w:val="es-ES"/>
              </w:rPr>
              <w:t>Aflecht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, </w:t>
            </w:r>
            <w:r w:rsidRPr="00055748">
              <w:rPr>
                <w:sz w:val="22"/>
                <w:szCs w:val="22"/>
                <w:lang w:val="es-ES"/>
              </w:rPr>
              <w:t xml:space="preserve">et al. </w:t>
            </w:r>
            <w:r w:rsidRPr="00055748">
              <w:rPr>
                <w:sz w:val="22"/>
                <w:szCs w:val="22"/>
              </w:rPr>
              <w:t>(2015)</w:t>
            </w:r>
          </w:p>
        </w:tc>
        <w:tc>
          <w:tcPr>
            <w:tcW w:w="611" w:type="pct"/>
          </w:tcPr>
          <w:p w:rsidR="004A2A6A" w:rsidRPr="00EF5550" w:rsidRDefault="004A2A6A" w:rsidP="00D2454F">
            <w:pPr>
              <w:spacing w:line="276" w:lineRule="auto"/>
              <w:rPr>
                <w:sz w:val="22"/>
                <w:szCs w:val="22"/>
              </w:rPr>
            </w:pPr>
            <w:r w:rsidRPr="00EF5550">
              <w:rPr>
                <w:sz w:val="22"/>
                <w:szCs w:val="22"/>
              </w:rPr>
              <w:t xml:space="preserve">10 </w:t>
            </w:r>
          </w:p>
        </w:tc>
        <w:tc>
          <w:tcPr>
            <w:tcW w:w="687" w:type="pct"/>
          </w:tcPr>
          <w:p w:rsidR="004A2A6A" w:rsidRPr="00B93568" w:rsidRDefault="004A2A6A" w:rsidP="00D2454F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 xml:space="preserve">at least 30 </w:t>
            </w:r>
          </w:p>
        </w:tc>
        <w:tc>
          <w:tcPr>
            <w:tcW w:w="523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</w:rPr>
            </w:pPr>
            <w:r w:rsidRPr="00055748">
              <w:rPr>
                <w:sz w:val="22"/>
                <w:szCs w:val="22"/>
              </w:rPr>
              <w:t>pc</w:t>
            </w:r>
          </w:p>
        </w:tc>
        <w:tc>
          <w:tcPr>
            <w:tcW w:w="1671" w:type="pct"/>
          </w:tcPr>
          <w:p w:rsidR="004A2A6A" w:rsidRPr="001D4319" w:rsidRDefault="004A2A6A" w:rsidP="00903A81">
            <w:pPr>
              <w:rPr>
                <w:sz w:val="22"/>
                <w:szCs w:val="22"/>
                <w:lang w:val="en-US"/>
              </w:rPr>
            </w:pPr>
            <w:r w:rsidRPr="001D4319">
              <w:rPr>
                <w:i/>
                <w:sz w:val="22"/>
                <w:szCs w:val="22"/>
                <w:lang w:val="en-US"/>
              </w:rPr>
              <w:t xml:space="preserve">Number Navigation, </w:t>
            </w:r>
            <w:r w:rsidRPr="001D4319">
              <w:rPr>
                <w:sz w:val="22"/>
                <w:szCs w:val="22"/>
                <w:lang w:val="en-US"/>
              </w:rPr>
              <w:t>game-based learning environment</w:t>
            </w:r>
          </w:p>
        </w:tc>
      </w:tr>
      <w:tr w:rsidR="004A2A6A" w:rsidRPr="007F3C8C" w:rsidTr="00F73A54">
        <w:tc>
          <w:tcPr>
            <w:tcW w:w="1509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Starkey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055748">
              <w:rPr>
                <w:sz w:val="22"/>
                <w:szCs w:val="22"/>
              </w:rPr>
              <w:t>(2013)</w:t>
            </w:r>
          </w:p>
        </w:tc>
        <w:tc>
          <w:tcPr>
            <w:tcW w:w="611" w:type="pct"/>
          </w:tcPr>
          <w:p w:rsidR="004A2A6A" w:rsidRPr="00EF5550" w:rsidRDefault="004A2A6A" w:rsidP="00D2454F">
            <w:pPr>
              <w:spacing w:line="276" w:lineRule="auto"/>
              <w:rPr>
                <w:sz w:val="22"/>
                <w:szCs w:val="22"/>
              </w:rPr>
            </w:pPr>
            <w:r w:rsidRPr="00EF5550">
              <w:rPr>
                <w:sz w:val="22"/>
                <w:szCs w:val="22"/>
              </w:rPr>
              <w:t>9 (9)</w:t>
            </w:r>
          </w:p>
        </w:tc>
        <w:tc>
          <w:tcPr>
            <w:tcW w:w="687" w:type="pct"/>
          </w:tcPr>
          <w:p w:rsidR="004A2A6A" w:rsidRPr="00B93568" w:rsidRDefault="004A2A6A" w:rsidP="00D2454F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>30</w:t>
            </w:r>
          </w:p>
        </w:tc>
        <w:tc>
          <w:tcPr>
            <w:tcW w:w="523" w:type="pct"/>
          </w:tcPr>
          <w:p w:rsidR="004A2A6A" w:rsidRPr="00055748" w:rsidRDefault="004A2A6A" w:rsidP="00903A81">
            <w:pPr>
              <w:spacing w:line="276" w:lineRule="auto"/>
              <w:rPr>
                <w:sz w:val="22"/>
                <w:szCs w:val="22"/>
              </w:rPr>
            </w:pPr>
            <w:r w:rsidRPr="00055748">
              <w:rPr>
                <w:sz w:val="22"/>
                <w:szCs w:val="22"/>
              </w:rPr>
              <w:t>pc</w:t>
            </w:r>
          </w:p>
        </w:tc>
        <w:tc>
          <w:tcPr>
            <w:tcW w:w="1671" w:type="pct"/>
          </w:tcPr>
          <w:p w:rsidR="004A2A6A" w:rsidRPr="001D4319" w:rsidRDefault="004A2A6A" w:rsidP="001D4319">
            <w:pPr>
              <w:rPr>
                <w:sz w:val="22"/>
                <w:szCs w:val="22"/>
                <w:lang w:val="en-US"/>
              </w:rPr>
            </w:pPr>
            <w:r w:rsidRPr="001D4319">
              <w:rPr>
                <w:i/>
                <w:sz w:val="22"/>
                <w:szCs w:val="22"/>
                <w:lang w:val="en-US"/>
              </w:rPr>
              <w:t xml:space="preserve">Lure of the Labyrinth, </w:t>
            </w:r>
            <w:r w:rsidRPr="001D4319">
              <w:rPr>
                <w:sz w:val="22"/>
                <w:szCs w:val="22"/>
                <w:lang w:val="en-US"/>
              </w:rPr>
              <w:t>serious digital game</w:t>
            </w:r>
          </w:p>
        </w:tc>
      </w:tr>
    </w:tbl>
    <w:p w:rsidR="00152204" w:rsidRDefault="00152204" w:rsidP="002D4444">
      <w:pPr>
        <w:rPr>
          <w:lang w:val="en-US"/>
        </w:rPr>
      </w:pPr>
    </w:p>
    <w:p w:rsidR="00152204" w:rsidRDefault="00215AC0" w:rsidP="00215AC0">
      <w:pPr>
        <w:tabs>
          <w:tab w:val="left" w:pos="954"/>
        </w:tabs>
        <w:rPr>
          <w:lang w:val="en-US"/>
        </w:rPr>
      </w:pPr>
      <w:r>
        <w:rPr>
          <w:lang w:val="en-US"/>
        </w:rPr>
        <w:tab/>
      </w:r>
    </w:p>
    <w:p w:rsidR="00215AC0" w:rsidRDefault="00215AC0" w:rsidP="00215AC0">
      <w:pPr>
        <w:tabs>
          <w:tab w:val="left" w:pos="954"/>
        </w:tabs>
        <w:rPr>
          <w:lang w:val="en-US"/>
        </w:rPr>
      </w:pPr>
    </w:p>
    <w:p w:rsidR="00F73A54" w:rsidRDefault="00F73A54" w:rsidP="00215AC0">
      <w:pPr>
        <w:tabs>
          <w:tab w:val="left" w:pos="954"/>
        </w:tabs>
        <w:rPr>
          <w:lang w:val="en-US"/>
        </w:rPr>
      </w:pPr>
    </w:p>
    <w:p w:rsidR="00F73A54" w:rsidRDefault="00F73A54" w:rsidP="00215AC0">
      <w:pPr>
        <w:tabs>
          <w:tab w:val="left" w:pos="954"/>
        </w:tabs>
        <w:rPr>
          <w:lang w:val="en-US"/>
        </w:rPr>
      </w:pPr>
    </w:p>
    <w:p w:rsidR="00215AC0" w:rsidRDefault="00215AC0" w:rsidP="00215AC0">
      <w:pPr>
        <w:tabs>
          <w:tab w:val="left" w:pos="954"/>
        </w:tabs>
        <w:rPr>
          <w:lang w:val="en-US"/>
        </w:rPr>
      </w:pPr>
    </w:p>
    <w:p w:rsidR="002D4444" w:rsidRPr="00741C35" w:rsidRDefault="00152204" w:rsidP="002D4444">
      <w:pPr>
        <w:rPr>
          <w:u w:val="single"/>
          <w:lang w:val="en-US"/>
        </w:rPr>
      </w:pPr>
      <w:r w:rsidRPr="00741C35">
        <w:rPr>
          <w:u w:val="single"/>
          <w:lang w:val="en-US"/>
        </w:rPr>
        <w:lastRenderedPageBreak/>
        <w:t>Table 3</w:t>
      </w:r>
      <w:r w:rsidR="00215AC0" w:rsidRPr="00741C35">
        <w:rPr>
          <w:u w:val="single"/>
          <w:lang w:val="en-US"/>
        </w:rPr>
        <w:t xml:space="preserve">: </w:t>
      </w:r>
      <w:r w:rsidR="002D4444" w:rsidRPr="00741C35">
        <w:rPr>
          <w:u w:val="single"/>
          <w:lang w:val="en-US"/>
        </w:rPr>
        <w:t>O</w:t>
      </w:r>
      <w:r w:rsidR="00215AC0" w:rsidRPr="00741C35">
        <w:rPr>
          <w:u w:val="single"/>
          <w:lang w:val="en-US"/>
        </w:rPr>
        <w:t>utcomes Characteristics</w:t>
      </w:r>
    </w:p>
    <w:tbl>
      <w:tblPr>
        <w:tblStyle w:val="Grigliatabella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9"/>
        <w:gridCol w:w="3118"/>
        <w:gridCol w:w="2269"/>
        <w:gridCol w:w="1380"/>
      </w:tblGrid>
      <w:tr w:rsidR="0002401D" w:rsidRPr="0002401D" w:rsidTr="0002401D">
        <w:tc>
          <w:tcPr>
            <w:tcW w:w="1356" w:type="pct"/>
            <w:tcBorders>
              <w:top w:val="single" w:sz="4" w:space="0" w:color="auto"/>
              <w:bottom w:val="single" w:sz="4" w:space="0" w:color="auto"/>
            </w:tcBorders>
          </w:tcPr>
          <w:p w:rsidR="00153BC6" w:rsidRPr="0002401D" w:rsidRDefault="00153BC6" w:rsidP="00583496">
            <w:pPr>
              <w:rPr>
                <w:i/>
                <w:sz w:val="20"/>
                <w:szCs w:val="20"/>
                <w:lang w:val="en-US"/>
              </w:rPr>
            </w:pPr>
            <w:r w:rsidRPr="0002401D">
              <w:rPr>
                <w:i/>
                <w:sz w:val="20"/>
                <w:szCs w:val="20"/>
                <w:lang w:val="en-US"/>
              </w:rPr>
              <w:t>Authors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:rsidR="00153BC6" w:rsidRPr="0002401D" w:rsidRDefault="00153BC6" w:rsidP="00583496">
            <w:pPr>
              <w:rPr>
                <w:i/>
                <w:sz w:val="20"/>
                <w:szCs w:val="20"/>
                <w:lang w:val="en-US"/>
              </w:rPr>
            </w:pPr>
            <w:r w:rsidRPr="0002401D">
              <w:rPr>
                <w:i/>
                <w:sz w:val="20"/>
                <w:szCs w:val="20"/>
                <w:lang w:val="en-US"/>
              </w:rPr>
              <w:t>Instrument</w:t>
            </w:r>
          </w:p>
          <w:p w:rsidR="00153BC6" w:rsidRPr="0002401D" w:rsidRDefault="00153BC6" w:rsidP="00583496">
            <w:pPr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1222" w:type="pct"/>
            <w:tcBorders>
              <w:top w:val="single" w:sz="4" w:space="0" w:color="auto"/>
              <w:bottom w:val="single" w:sz="4" w:space="0" w:color="auto"/>
            </w:tcBorders>
          </w:tcPr>
          <w:p w:rsidR="00153BC6" w:rsidRPr="0002401D" w:rsidRDefault="00153BC6" w:rsidP="00583496">
            <w:pPr>
              <w:rPr>
                <w:i/>
                <w:sz w:val="20"/>
                <w:szCs w:val="20"/>
                <w:lang w:val="en-US"/>
              </w:rPr>
            </w:pPr>
            <w:r w:rsidRPr="0002401D">
              <w:rPr>
                <w:i/>
                <w:sz w:val="20"/>
                <w:szCs w:val="20"/>
                <w:lang w:val="en-US"/>
              </w:rPr>
              <w:t>Dimensions</w:t>
            </w:r>
          </w:p>
        </w:tc>
        <w:tc>
          <w:tcPr>
            <w:tcW w:w="744" w:type="pct"/>
            <w:tcBorders>
              <w:top w:val="single" w:sz="4" w:space="0" w:color="auto"/>
              <w:bottom w:val="single" w:sz="4" w:space="0" w:color="auto"/>
            </w:tcBorders>
          </w:tcPr>
          <w:p w:rsidR="00153BC6" w:rsidRPr="0002401D" w:rsidRDefault="00153BC6" w:rsidP="0002401D">
            <w:pPr>
              <w:rPr>
                <w:i/>
                <w:sz w:val="20"/>
                <w:szCs w:val="20"/>
                <w:lang w:val="en-US"/>
              </w:rPr>
            </w:pPr>
            <w:r w:rsidRPr="0002401D">
              <w:rPr>
                <w:i/>
                <w:sz w:val="20"/>
                <w:szCs w:val="20"/>
                <w:lang w:val="en-US"/>
              </w:rPr>
              <w:t>Items</w:t>
            </w:r>
            <w:proofErr w:type="gramStart"/>
            <w:r w:rsidR="009744E7">
              <w:rPr>
                <w:i/>
                <w:sz w:val="20"/>
                <w:szCs w:val="20"/>
                <w:lang w:val="en-US"/>
              </w:rPr>
              <w:t xml:space="preserve">  </w:t>
            </w:r>
            <w:r w:rsidRPr="0002401D">
              <w:rPr>
                <w:i/>
                <w:sz w:val="20"/>
                <w:szCs w:val="20"/>
                <w:lang w:val="en-US"/>
              </w:rPr>
              <w:t xml:space="preserve"> (</w:t>
            </w:r>
            <w:proofErr w:type="gramEnd"/>
            <w:r w:rsidRPr="0002401D">
              <w:rPr>
                <w:i/>
                <w:sz w:val="20"/>
                <w:szCs w:val="20"/>
                <w:lang w:val="en-US"/>
              </w:rPr>
              <w:t>Liker</w:t>
            </w:r>
            <w:r w:rsidR="0002401D">
              <w:rPr>
                <w:i/>
                <w:sz w:val="20"/>
                <w:szCs w:val="20"/>
                <w:lang w:val="en-US"/>
              </w:rPr>
              <w:t>t-</w:t>
            </w:r>
            <w:r w:rsidRPr="0002401D">
              <w:rPr>
                <w:i/>
                <w:sz w:val="20"/>
                <w:szCs w:val="20"/>
                <w:lang w:val="en-US"/>
              </w:rPr>
              <w:t>scale)</w:t>
            </w:r>
          </w:p>
        </w:tc>
      </w:tr>
      <w:tr w:rsidR="0002401D" w:rsidRPr="0002401D" w:rsidTr="0002401D">
        <w:tc>
          <w:tcPr>
            <w:tcW w:w="1356" w:type="pct"/>
            <w:tcBorders>
              <w:top w:val="single" w:sz="4" w:space="0" w:color="auto"/>
            </w:tcBorders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proofErr w:type="spellStart"/>
            <w:r w:rsidRPr="0002401D">
              <w:rPr>
                <w:sz w:val="20"/>
                <w:szCs w:val="20"/>
                <w:lang w:val="en-US"/>
              </w:rPr>
              <w:t>Abdelhafez</w:t>
            </w:r>
            <w:proofErr w:type="spellEnd"/>
            <w:r w:rsidRPr="0002401D">
              <w:rPr>
                <w:sz w:val="20"/>
                <w:szCs w:val="20"/>
                <w:lang w:val="en-US"/>
              </w:rPr>
              <w:t xml:space="preserve"> (2016)</w:t>
            </w:r>
          </w:p>
        </w:tc>
        <w:tc>
          <w:tcPr>
            <w:tcW w:w="1679" w:type="pct"/>
            <w:tcBorders>
              <w:top w:val="single" w:sz="4" w:space="0" w:color="auto"/>
            </w:tcBorders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Student Motivation Survey based on ARCS (Keller,1987)</w:t>
            </w:r>
          </w:p>
        </w:tc>
        <w:tc>
          <w:tcPr>
            <w:tcW w:w="1222" w:type="pct"/>
            <w:tcBorders>
              <w:top w:val="single" w:sz="4" w:space="0" w:color="auto"/>
            </w:tcBorders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Attention, Relevance, Confidence and Satisfaction</w:t>
            </w:r>
          </w:p>
        </w:tc>
        <w:tc>
          <w:tcPr>
            <w:tcW w:w="744" w:type="pct"/>
            <w:tcBorders>
              <w:top w:val="single" w:sz="4" w:space="0" w:color="auto"/>
            </w:tcBorders>
          </w:tcPr>
          <w:p w:rsidR="00153BC6" w:rsidRPr="0002401D" w:rsidRDefault="00153BC6" w:rsidP="00153BC6">
            <w:pPr>
              <w:rPr>
                <w:sz w:val="20"/>
                <w:szCs w:val="20"/>
              </w:rPr>
            </w:pPr>
            <w:r w:rsidRPr="0002401D">
              <w:rPr>
                <w:sz w:val="20"/>
                <w:szCs w:val="20"/>
              </w:rPr>
              <w:t>20 (5-point)</w:t>
            </w:r>
          </w:p>
        </w:tc>
      </w:tr>
      <w:tr w:rsidR="0002401D" w:rsidRPr="0002401D" w:rsidTr="0002401D">
        <w:tc>
          <w:tcPr>
            <w:tcW w:w="1356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 xml:space="preserve">Bai, Pan, </w:t>
            </w:r>
            <w:proofErr w:type="spellStart"/>
            <w:r w:rsidRPr="0002401D">
              <w:rPr>
                <w:sz w:val="20"/>
                <w:szCs w:val="20"/>
                <w:lang w:val="en-US"/>
              </w:rPr>
              <w:t>Hirumi</w:t>
            </w:r>
            <w:proofErr w:type="spellEnd"/>
            <w:r w:rsidRPr="0002401D">
              <w:rPr>
                <w:sz w:val="20"/>
                <w:szCs w:val="20"/>
                <w:lang w:val="en-US"/>
              </w:rPr>
              <w:t xml:space="preserve">, &amp; </w:t>
            </w:r>
            <w:proofErr w:type="spellStart"/>
            <w:r w:rsidRPr="0002401D">
              <w:rPr>
                <w:sz w:val="20"/>
                <w:szCs w:val="20"/>
                <w:lang w:val="en-US"/>
              </w:rPr>
              <w:t>Kebritchi</w:t>
            </w:r>
            <w:proofErr w:type="spellEnd"/>
            <w:r w:rsidRPr="0002401D">
              <w:rPr>
                <w:sz w:val="20"/>
                <w:szCs w:val="20"/>
                <w:lang w:val="en-US"/>
              </w:rPr>
              <w:t xml:space="preserve"> (2012)</w:t>
            </w:r>
          </w:p>
        </w:tc>
        <w:tc>
          <w:tcPr>
            <w:tcW w:w="1679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 xml:space="preserve"> ARCS (Keller,1987)</w:t>
            </w:r>
          </w:p>
        </w:tc>
        <w:tc>
          <w:tcPr>
            <w:tcW w:w="1222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Attention, Relevance, Confidence and Satisfaction</w:t>
            </w:r>
          </w:p>
        </w:tc>
        <w:tc>
          <w:tcPr>
            <w:tcW w:w="744" w:type="pct"/>
          </w:tcPr>
          <w:p w:rsidR="00153BC6" w:rsidRPr="0002401D" w:rsidRDefault="00153BC6" w:rsidP="00153BC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 xml:space="preserve">20 </w:t>
            </w:r>
            <w:r w:rsidRPr="0002401D">
              <w:rPr>
                <w:sz w:val="20"/>
                <w:szCs w:val="20"/>
              </w:rPr>
              <w:t>(5-point)</w:t>
            </w:r>
          </w:p>
        </w:tc>
      </w:tr>
      <w:tr w:rsidR="0002401D" w:rsidRPr="0002401D" w:rsidTr="0002401D">
        <w:tc>
          <w:tcPr>
            <w:tcW w:w="1356" w:type="pct"/>
          </w:tcPr>
          <w:p w:rsidR="00153BC6" w:rsidRPr="0002401D" w:rsidRDefault="00153BC6" w:rsidP="00583496">
            <w:pPr>
              <w:rPr>
                <w:sz w:val="20"/>
                <w:szCs w:val="20"/>
                <w:u w:val="single"/>
                <w:lang w:val="en-US"/>
              </w:rPr>
            </w:pPr>
            <w:r w:rsidRPr="0002401D">
              <w:rPr>
                <w:sz w:val="20"/>
                <w:szCs w:val="20"/>
                <w:u w:val="single"/>
                <w:lang w:val="en-US"/>
              </w:rPr>
              <w:t>Chang et al. (2016)</w:t>
            </w:r>
          </w:p>
        </w:tc>
        <w:tc>
          <w:tcPr>
            <w:tcW w:w="1679" w:type="pct"/>
          </w:tcPr>
          <w:p w:rsidR="00153BC6" w:rsidRPr="0002401D" w:rsidRDefault="00D955BB" w:rsidP="00583496">
            <w:pPr>
              <w:rPr>
                <w:sz w:val="20"/>
                <w:szCs w:val="20"/>
                <w:u w:val="single"/>
                <w:lang w:val="fr-FR"/>
              </w:rPr>
            </w:pPr>
            <w:proofErr w:type="spellStart"/>
            <w:r>
              <w:rPr>
                <w:sz w:val="20"/>
                <w:szCs w:val="20"/>
                <w:u w:val="single"/>
                <w:lang w:val="fr-FR"/>
              </w:rPr>
              <w:t>Emotional</w:t>
            </w:r>
            <w:proofErr w:type="spellEnd"/>
            <w:r>
              <w:rPr>
                <w:sz w:val="20"/>
                <w:szCs w:val="20"/>
                <w:u w:val="single"/>
                <w:lang w:val="fr-FR"/>
              </w:rPr>
              <w:t xml:space="preserve"> engagement (Chang et al., 2016</w:t>
            </w:r>
            <w:r w:rsidR="00153BC6" w:rsidRPr="0002401D">
              <w:rPr>
                <w:sz w:val="20"/>
                <w:szCs w:val="20"/>
                <w:u w:val="single"/>
                <w:lang w:val="fr-FR"/>
              </w:rPr>
              <w:t>)</w:t>
            </w:r>
          </w:p>
        </w:tc>
        <w:tc>
          <w:tcPr>
            <w:tcW w:w="1222" w:type="pct"/>
          </w:tcPr>
          <w:p w:rsidR="00153BC6" w:rsidRPr="0002401D" w:rsidRDefault="003259DB" w:rsidP="00583496">
            <w:pPr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Emotional</w:t>
            </w:r>
            <w:proofErr w:type="spellEnd"/>
            <w:r>
              <w:rPr>
                <w:sz w:val="20"/>
                <w:szCs w:val="20"/>
                <w:u w:val="single"/>
              </w:rPr>
              <w:t xml:space="preserve"> </w:t>
            </w:r>
            <w:r w:rsidR="00153BC6" w:rsidRPr="0002401D">
              <w:rPr>
                <w:sz w:val="20"/>
                <w:szCs w:val="20"/>
                <w:u w:val="single"/>
              </w:rPr>
              <w:t>Engagement</w:t>
            </w:r>
          </w:p>
        </w:tc>
        <w:tc>
          <w:tcPr>
            <w:tcW w:w="744" w:type="pct"/>
          </w:tcPr>
          <w:p w:rsidR="00153BC6" w:rsidRPr="0002401D" w:rsidRDefault="00153BC6" w:rsidP="00153BC6">
            <w:pPr>
              <w:rPr>
                <w:sz w:val="20"/>
                <w:szCs w:val="20"/>
                <w:u w:val="single"/>
                <w:lang w:val="fr-FR"/>
              </w:rPr>
            </w:pPr>
            <w:r w:rsidRPr="0002401D">
              <w:rPr>
                <w:sz w:val="20"/>
                <w:szCs w:val="20"/>
                <w:u w:val="single"/>
                <w:lang w:val="fr-FR"/>
              </w:rPr>
              <w:t xml:space="preserve">33 </w:t>
            </w:r>
            <w:r w:rsidRPr="0002401D">
              <w:rPr>
                <w:sz w:val="20"/>
                <w:szCs w:val="20"/>
                <w:u w:val="single"/>
              </w:rPr>
              <w:t>(4-point)</w:t>
            </w:r>
          </w:p>
        </w:tc>
      </w:tr>
      <w:tr w:rsidR="0002401D" w:rsidRPr="0002401D" w:rsidTr="0002401D">
        <w:tc>
          <w:tcPr>
            <w:tcW w:w="1356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de-DE"/>
              </w:rPr>
            </w:pPr>
            <w:r w:rsidRPr="0002401D">
              <w:rPr>
                <w:sz w:val="20"/>
                <w:szCs w:val="20"/>
                <w:lang w:val="de-DE"/>
              </w:rPr>
              <w:t>Hung, Huang, &amp; Hwang (2014)</w:t>
            </w:r>
          </w:p>
        </w:tc>
        <w:tc>
          <w:tcPr>
            <w:tcW w:w="1679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Self-efficacy based on Mathematics Attitudes Scales (</w:t>
            </w:r>
            <w:proofErr w:type="spellStart"/>
            <w:r w:rsidRPr="0002401D">
              <w:rPr>
                <w:sz w:val="20"/>
                <w:szCs w:val="20"/>
                <w:lang w:val="en-US"/>
              </w:rPr>
              <w:t>Fennema</w:t>
            </w:r>
            <w:proofErr w:type="spellEnd"/>
            <w:r w:rsidRPr="0002401D">
              <w:rPr>
                <w:sz w:val="20"/>
                <w:szCs w:val="20"/>
                <w:lang w:val="en-US"/>
              </w:rPr>
              <w:t>-Sherman, 1976)</w:t>
            </w:r>
          </w:p>
        </w:tc>
        <w:tc>
          <w:tcPr>
            <w:tcW w:w="1222" w:type="pct"/>
          </w:tcPr>
          <w:p w:rsidR="00153BC6" w:rsidRPr="0002401D" w:rsidRDefault="00153BC6" w:rsidP="00583496">
            <w:pPr>
              <w:rPr>
                <w:sz w:val="20"/>
                <w:szCs w:val="20"/>
              </w:rPr>
            </w:pPr>
            <w:r w:rsidRPr="0002401D">
              <w:rPr>
                <w:sz w:val="20"/>
                <w:szCs w:val="20"/>
              </w:rPr>
              <w:t>Self-</w:t>
            </w:r>
            <w:proofErr w:type="spellStart"/>
            <w:r w:rsidRPr="0002401D">
              <w:rPr>
                <w:sz w:val="20"/>
                <w:szCs w:val="20"/>
              </w:rPr>
              <w:t>efficacy</w:t>
            </w:r>
            <w:proofErr w:type="spellEnd"/>
          </w:p>
        </w:tc>
        <w:tc>
          <w:tcPr>
            <w:tcW w:w="744" w:type="pct"/>
          </w:tcPr>
          <w:p w:rsidR="00153BC6" w:rsidRPr="0002401D" w:rsidRDefault="006E4773" w:rsidP="00153BC6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</w:rPr>
              <w:t>N/A</w:t>
            </w:r>
            <w:r w:rsidR="00153BC6" w:rsidRPr="0002401D">
              <w:rPr>
                <w:sz w:val="20"/>
                <w:szCs w:val="20"/>
              </w:rPr>
              <w:t>(5-point)</w:t>
            </w:r>
          </w:p>
        </w:tc>
      </w:tr>
      <w:tr w:rsidR="0002401D" w:rsidRPr="0002401D" w:rsidTr="0002401D">
        <w:tc>
          <w:tcPr>
            <w:tcW w:w="1356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Ke (2006)</w:t>
            </w:r>
          </w:p>
        </w:tc>
        <w:tc>
          <w:tcPr>
            <w:tcW w:w="1679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Attitudes Toward Mathematics Inventory (ATMI, Tapia &amp; Marsh 2004)</w:t>
            </w:r>
          </w:p>
        </w:tc>
        <w:tc>
          <w:tcPr>
            <w:tcW w:w="1222" w:type="pct"/>
          </w:tcPr>
          <w:p w:rsidR="00153BC6" w:rsidRPr="0002401D" w:rsidRDefault="00153BC6" w:rsidP="00A723C5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 xml:space="preserve">Self-confidence, </w:t>
            </w:r>
            <w:r w:rsidR="00A723C5">
              <w:rPr>
                <w:sz w:val="20"/>
                <w:szCs w:val="20"/>
                <w:lang w:val="en-US"/>
              </w:rPr>
              <w:t>V</w:t>
            </w:r>
            <w:r w:rsidRPr="0002401D">
              <w:rPr>
                <w:sz w:val="20"/>
                <w:szCs w:val="20"/>
                <w:lang w:val="en-US"/>
              </w:rPr>
              <w:t xml:space="preserve">alue, </w:t>
            </w:r>
            <w:r w:rsidR="00A723C5">
              <w:rPr>
                <w:sz w:val="20"/>
                <w:szCs w:val="20"/>
                <w:lang w:val="en-US"/>
              </w:rPr>
              <w:t>E</w:t>
            </w:r>
            <w:r w:rsidRPr="0002401D">
              <w:rPr>
                <w:sz w:val="20"/>
                <w:szCs w:val="20"/>
                <w:lang w:val="en-US"/>
              </w:rPr>
              <w:t xml:space="preserve">njoyment, </w:t>
            </w:r>
            <w:r w:rsidR="00A723C5">
              <w:rPr>
                <w:sz w:val="20"/>
                <w:szCs w:val="20"/>
                <w:lang w:val="en-US"/>
              </w:rPr>
              <w:t>M</w:t>
            </w:r>
            <w:r w:rsidRPr="0002401D">
              <w:rPr>
                <w:sz w:val="20"/>
                <w:szCs w:val="20"/>
                <w:lang w:val="en-US"/>
              </w:rPr>
              <w:t>otivation</w:t>
            </w:r>
          </w:p>
        </w:tc>
        <w:tc>
          <w:tcPr>
            <w:tcW w:w="744" w:type="pct"/>
          </w:tcPr>
          <w:p w:rsidR="00153BC6" w:rsidRPr="0002401D" w:rsidRDefault="00153BC6" w:rsidP="00153BC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 xml:space="preserve">40 </w:t>
            </w:r>
            <w:r w:rsidRPr="0002401D">
              <w:rPr>
                <w:sz w:val="20"/>
                <w:szCs w:val="20"/>
              </w:rPr>
              <w:t>(5-point)</w:t>
            </w:r>
          </w:p>
        </w:tc>
      </w:tr>
      <w:tr w:rsidR="0002401D" w:rsidRPr="0002401D" w:rsidTr="0002401D">
        <w:tc>
          <w:tcPr>
            <w:tcW w:w="1356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Ke (2008)</w:t>
            </w:r>
          </w:p>
        </w:tc>
        <w:tc>
          <w:tcPr>
            <w:tcW w:w="1679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Attitudes Toward Mathematics Inventory (ATMI, Tapia &amp; Marsh 2004)</w:t>
            </w:r>
          </w:p>
        </w:tc>
        <w:tc>
          <w:tcPr>
            <w:tcW w:w="1222" w:type="pct"/>
          </w:tcPr>
          <w:p w:rsidR="00153BC6" w:rsidRPr="0002401D" w:rsidRDefault="00153BC6" w:rsidP="00A723C5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 xml:space="preserve">Self-confidence, </w:t>
            </w:r>
            <w:r w:rsidR="00A723C5">
              <w:rPr>
                <w:sz w:val="20"/>
                <w:szCs w:val="20"/>
                <w:lang w:val="en-US"/>
              </w:rPr>
              <w:t>V</w:t>
            </w:r>
            <w:r w:rsidRPr="0002401D">
              <w:rPr>
                <w:sz w:val="20"/>
                <w:szCs w:val="20"/>
                <w:lang w:val="en-US"/>
              </w:rPr>
              <w:t xml:space="preserve">alue, </w:t>
            </w:r>
            <w:r w:rsidR="00A723C5">
              <w:rPr>
                <w:sz w:val="20"/>
                <w:szCs w:val="20"/>
                <w:lang w:val="en-US"/>
              </w:rPr>
              <w:t>E</w:t>
            </w:r>
            <w:r w:rsidRPr="0002401D">
              <w:rPr>
                <w:sz w:val="20"/>
                <w:szCs w:val="20"/>
                <w:lang w:val="en-US"/>
              </w:rPr>
              <w:t xml:space="preserve">njoyment, </w:t>
            </w:r>
            <w:r w:rsidR="00A723C5">
              <w:rPr>
                <w:sz w:val="20"/>
                <w:szCs w:val="20"/>
                <w:lang w:val="en-US"/>
              </w:rPr>
              <w:t>M</w:t>
            </w:r>
            <w:r w:rsidRPr="0002401D">
              <w:rPr>
                <w:sz w:val="20"/>
                <w:szCs w:val="20"/>
                <w:lang w:val="en-US"/>
              </w:rPr>
              <w:t>otivation</w:t>
            </w:r>
          </w:p>
        </w:tc>
        <w:tc>
          <w:tcPr>
            <w:tcW w:w="744" w:type="pct"/>
          </w:tcPr>
          <w:p w:rsidR="00153BC6" w:rsidRPr="0002401D" w:rsidRDefault="00153BC6" w:rsidP="00153BC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 xml:space="preserve">40 </w:t>
            </w:r>
            <w:r w:rsidRPr="0002401D">
              <w:rPr>
                <w:sz w:val="20"/>
                <w:szCs w:val="20"/>
              </w:rPr>
              <w:t>(5-point)</w:t>
            </w:r>
          </w:p>
        </w:tc>
      </w:tr>
      <w:tr w:rsidR="0002401D" w:rsidRPr="0002401D" w:rsidTr="0002401D">
        <w:tc>
          <w:tcPr>
            <w:tcW w:w="1356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proofErr w:type="spellStart"/>
            <w:r w:rsidRPr="0002401D">
              <w:rPr>
                <w:sz w:val="20"/>
                <w:szCs w:val="20"/>
                <w:lang w:val="en-US"/>
              </w:rPr>
              <w:t>Kebritchi</w:t>
            </w:r>
            <w:proofErr w:type="spellEnd"/>
            <w:r w:rsidRPr="0002401D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2401D">
              <w:rPr>
                <w:sz w:val="20"/>
                <w:szCs w:val="20"/>
                <w:lang w:val="en-US"/>
              </w:rPr>
              <w:t>Hirumi</w:t>
            </w:r>
            <w:proofErr w:type="spellEnd"/>
            <w:r w:rsidRPr="0002401D">
              <w:rPr>
                <w:sz w:val="20"/>
                <w:szCs w:val="20"/>
                <w:lang w:val="en-US"/>
              </w:rPr>
              <w:t>, &amp; Bai (2010)</w:t>
            </w:r>
          </w:p>
        </w:tc>
        <w:tc>
          <w:tcPr>
            <w:tcW w:w="1679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ARCS (Keller,1987)</w:t>
            </w:r>
          </w:p>
        </w:tc>
        <w:tc>
          <w:tcPr>
            <w:tcW w:w="1222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Attention, Relevance, Confidence and Satisfaction</w:t>
            </w:r>
          </w:p>
        </w:tc>
        <w:tc>
          <w:tcPr>
            <w:tcW w:w="744" w:type="pct"/>
          </w:tcPr>
          <w:p w:rsidR="00153BC6" w:rsidRPr="0002401D" w:rsidRDefault="00153BC6" w:rsidP="00153BC6">
            <w:pPr>
              <w:rPr>
                <w:sz w:val="20"/>
                <w:szCs w:val="20"/>
                <w:lang w:val="de-DE"/>
              </w:rPr>
            </w:pPr>
            <w:r w:rsidRPr="0002401D">
              <w:rPr>
                <w:sz w:val="20"/>
                <w:szCs w:val="20"/>
                <w:lang w:val="de-DE"/>
              </w:rPr>
              <w:t xml:space="preserve">20 </w:t>
            </w:r>
            <w:r w:rsidRPr="0002401D">
              <w:rPr>
                <w:sz w:val="20"/>
                <w:szCs w:val="20"/>
              </w:rPr>
              <w:t>(5-point)</w:t>
            </w:r>
          </w:p>
        </w:tc>
      </w:tr>
      <w:tr w:rsidR="0002401D" w:rsidRPr="0002401D" w:rsidTr="0002401D">
        <w:tc>
          <w:tcPr>
            <w:tcW w:w="1356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fr-FR"/>
              </w:rPr>
            </w:pPr>
            <w:r w:rsidRPr="0002401D">
              <w:rPr>
                <w:sz w:val="20"/>
                <w:szCs w:val="20"/>
                <w:lang w:val="fr-FR"/>
              </w:rPr>
              <w:t xml:space="preserve">Kim, </w:t>
            </w:r>
            <w:proofErr w:type="spellStart"/>
            <w:r w:rsidRPr="0002401D">
              <w:rPr>
                <w:sz w:val="20"/>
                <w:szCs w:val="20"/>
                <w:lang w:val="fr-FR"/>
              </w:rPr>
              <w:t>Ke</w:t>
            </w:r>
            <w:proofErr w:type="spellEnd"/>
            <w:r w:rsidRPr="0002401D">
              <w:rPr>
                <w:sz w:val="20"/>
                <w:szCs w:val="20"/>
                <w:lang w:val="fr-FR"/>
              </w:rPr>
              <w:t xml:space="preserve">, &amp; </w:t>
            </w:r>
            <w:proofErr w:type="spellStart"/>
            <w:r w:rsidRPr="0002401D">
              <w:rPr>
                <w:sz w:val="20"/>
                <w:szCs w:val="20"/>
                <w:lang w:val="fr-FR"/>
              </w:rPr>
              <w:t>Paek</w:t>
            </w:r>
            <w:proofErr w:type="spellEnd"/>
            <w:r w:rsidRPr="0002401D">
              <w:rPr>
                <w:sz w:val="20"/>
                <w:szCs w:val="20"/>
                <w:lang w:val="fr-FR"/>
              </w:rPr>
              <w:t>, (2017)</w:t>
            </w:r>
          </w:p>
        </w:tc>
        <w:tc>
          <w:tcPr>
            <w:tcW w:w="1679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 xml:space="preserve">ARCS </w:t>
            </w:r>
            <w:r w:rsidR="006E4773">
              <w:rPr>
                <w:sz w:val="20"/>
                <w:szCs w:val="20"/>
                <w:lang w:val="en-US"/>
              </w:rPr>
              <w:t xml:space="preserve">– short version </w:t>
            </w:r>
            <w:r w:rsidRPr="0002401D">
              <w:rPr>
                <w:sz w:val="20"/>
                <w:szCs w:val="20"/>
                <w:lang w:val="en-US"/>
              </w:rPr>
              <w:t>(Keller,1987)</w:t>
            </w:r>
          </w:p>
        </w:tc>
        <w:tc>
          <w:tcPr>
            <w:tcW w:w="1222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Attention, Relevance, Confidence and Satisfaction</w:t>
            </w:r>
          </w:p>
        </w:tc>
        <w:tc>
          <w:tcPr>
            <w:tcW w:w="744" w:type="pct"/>
          </w:tcPr>
          <w:p w:rsidR="00153BC6" w:rsidRPr="006E4773" w:rsidRDefault="00153BC6" w:rsidP="00153BC6">
            <w:pPr>
              <w:rPr>
                <w:sz w:val="20"/>
                <w:szCs w:val="20"/>
                <w:lang w:val="en-US"/>
              </w:rPr>
            </w:pPr>
            <w:r w:rsidRPr="006E4773">
              <w:rPr>
                <w:sz w:val="20"/>
                <w:szCs w:val="20"/>
                <w:lang w:val="en-US"/>
              </w:rPr>
              <w:t xml:space="preserve">16 </w:t>
            </w:r>
            <w:r w:rsidRPr="006E4773">
              <w:rPr>
                <w:sz w:val="20"/>
                <w:szCs w:val="20"/>
              </w:rPr>
              <w:t>(5-point)</w:t>
            </w:r>
          </w:p>
        </w:tc>
      </w:tr>
      <w:tr w:rsidR="0002401D" w:rsidRPr="0002401D" w:rsidTr="0002401D">
        <w:tc>
          <w:tcPr>
            <w:tcW w:w="1356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Ku, Wu, Lao, Wang, &amp; Chan (2014)</w:t>
            </w:r>
          </w:p>
        </w:tc>
        <w:tc>
          <w:tcPr>
            <w:tcW w:w="1679" w:type="pct"/>
          </w:tcPr>
          <w:p w:rsidR="00153BC6" w:rsidRPr="0002401D" w:rsidRDefault="00EB032D" w:rsidP="0058349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Based on </w:t>
            </w:r>
            <w:r w:rsidR="00153BC6" w:rsidRPr="0002401D">
              <w:rPr>
                <w:sz w:val="20"/>
                <w:szCs w:val="20"/>
                <w:lang w:val="en-US"/>
              </w:rPr>
              <w:t>Mathematics Attitudes Scales (</w:t>
            </w:r>
            <w:proofErr w:type="spellStart"/>
            <w:r w:rsidR="00153BC6" w:rsidRPr="0002401D">
              <w:rPr>
                <w:sz w:val="20"/>
                <w:szCs w:val="20"/>
                <w:lang w:val="en-US"/>
              </w:rPr>
              <w:t>Fennema</w:t>
            </w:r>
            <w:proofErr w:type="spellEnd"/>
            <w:r w:rsidR="00153BC6" w:rsidRPr="0002401D">
              <w:rPr>
                <w:sz w:val="20"/>
                <w:szCs w:val="20"/>
                <w:lang w:val="en-US"/>
              </w:rPr>
              <w:t>-Sherman, 1976)</w:t>
            </w:r>
          </w:p>
        </w:tc>
        <w:tc>
          <w:tcPr>
            <w:tcW w:w="1222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Confidence</w:t>
            </w:r>
          </w:p>
        </w:tc>
        <w:tc>
          <w:tcPr>
            <w:tcW w:w="744" w:type="pct"/>
          </w:tcPr>
          <w:p w:rsidR="00153BC6" w:rsidRPr="0002401D" w:rsidRDefault="006E4773" w:rsidP="00153B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N/A</w:t>
            </w:r>
          </w:p>
        </w:tc>
      </w:tr>
      <w:tr w:rsidR="0002401D" w:rsidRPr="0002401D" w:rsidTr="0002401D">
        <w:tc>
          <w:tcPr>
            <w:tcW w:w="1356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LaDonna, (2018)</w:t>
            </w:r>
          </w:p>
        </w:tc>
        <w:tc>
          <w:tcPr>
            <w:tcW w:w="1679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Attitude toward mathematics dimension of the TOMA-3 (Brown, Cronin, &amp; Bryant, 2012)</w:t>
            </w:r>
          </w:p>
        </w:tc>
        <w:tc>
          <w:tcPr>
            <w:tcW w:w="1222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Self-perception abilities and achievements</w:t>
            </w:r>
          </w:p>
        </w:tc>
        <w:tc>
          <w:tcPr>
            <w:tcW w:w="744" w:type="pct"/>
          </w:tcPr>
          <w:p w:rsidR="00153BC6" w:rsidRPr="0002401D" w:rsidRDefault="006E4773" w:rsidP="00153B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N/A </w:t>
            </w:r>
            <w:r w:rsidR="00153BC6" w:rsidRPr="0002401D">
              <w:rPr>
                <w:sz w:val="20"/>
                <w:szCs w:val="20"/>
              </w:rPr>
              <w:t>(4-point)</w:t>
            </w:r>
          </w:p>
        </w:tc>
      </w:tr>
      <w:tr w:rsidR="0002401D" w:rsidRPr="0002401D" w:rsidTr="0002401D">
        <w:tc>
          <w:tcPr>
            <w:tcW w:w="1356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Main &amp; O’Rourke (2011)</w:t>
            </w:r>
          </w:p>
        </w:tc>
        <w:tc>
          <w:tcPr>
            <w:tcW w:w="1679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Mathematical Self-Concept (</w:t>
            </w:r>
            <w:proofErr w:type="spellStart"/>
            <w:r w:rsidRPr="0002401D">
              <w:rPr>
                <w:sz w:val="20"/>
                <w:szCs w:val="20"/>
                <w:lang w:val="en-US"/>
              </w:rPr>
              <w:t>Gourgey</w:t>
            </w:r>
            <w:proofErr w:type="spellEnd"/>
            <w:r w:rsidRPr="0002401D">
              <w:rPr>
                <w:sz w:val="20"/>
                <w:szCs w:val="20"/>
                <w:lang w:val="en-US"/>
              </w:rPr>
              <w:t>, 1982)</w:t>
            </w:r>
          </w:p>
        </w:tc>
        <w:tc>
          <w:tcPr>
            <w:tcW w:w="1222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Self-concept</w:t>
            </w:r>
          </w:p>
        </w:tc>
        <w:tc>
          <w:tcPr>
            <w:tcW w:w="744" w:type="pct"/>
          </w:tcPr>
          <w:p w:rsidR="00153BC6" w:rsidRPr="0002401D" w:rsidRDefault="00153BC6" w:rsidP="00153BC6">
            <w:pPr>
              <w:rPr>
                <w:sz w:val="20"/>
                <w:szCs w:val="20"/>
                <w:lang w:val="fr-FR"/>
              </w:rPr>
            </w:pPr>
            <w:r w:rsidRPr="0002401D">
              <w:rPr>
                <w:sz w:val="20"/>
                <w:szCs w:val="20"/>
                <w:lang w:val="fr-FR"/>
              </w:rPr>
              <w:t xml:space="preserve">25 </w:t>
            </w:r>
            <w:r w:rsidRPr="0002401D">
              <w:rPr>
                <w:sz w:val="20"/>
                <w:szCs w:val="20"/>
              </w:rPr>
              <w:t>(3-point)</w:t>
            </w:r>
          </w:p>
        </w:tc>
      </w:tr>
      <w:tr w:rsidR="0002401D" w:rsidRPr="0002401D" w:rsidTr="0002401D">
        <w:tc>
          <w:tcPr>
            <w:tcW w:w="1356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fr-FR"/>
              </w:rPr>
            </w:pPr>
            <w:proofErr w:type="spellStart"/>
            <w:r w:rsidRPr="0002401D">
              <w:rPr>
                <w:sz w:val="20"/>
                <w:szCs w:val="20"/>
                <w:lang w:val="fr-FR"/>
              </w:rPr>
              <w:t>Mavridis</w:t>
            </w:r>
            <w:proofErr w:type="spellEnd"/>
            <w:r w:rsidRPr="0002401D">
              <w:rPr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02401D">
              <w:rPr>
                <w:sz w:val="20"/>
                <w:szCs w:val="20"/>
                <w:lang w:val="fr-FR"/>
              </w:rPr>
              <w:t>Katmada</w:t>
            </w:r>
            <w:proofErr w:type="spellEnd"/>
            <w:r w:rsidRPr="0002401D">
              <w:rPr>
                <w:sz w:val="20"/>
                <w:szCs w:val="20"/>
                <w:lang w:val="fr-FR"/>
              </w:rPr>
              <w:t xml:space="preserve">, &amp; </w:t>
            </w:r>
            <w:proofErr w:type="spellStart"/>
            <w:r w:rsidRPr="0002401D">
              <w:rPr>
                <w:sz w:val="20"/>
                <w:szCs w:val="20"/>
                <w:lang w:val="fr-FR"/>
              </w:rPr>
              <w:t>Tsiatsos</w:t>
            </w:r>
            <w:proofErr w:type="spellEnd"/>
            <w:r w:rsidRPr="0002401D">
              <w:rPr>
                <w:sz w:val="20"/>
                <w:szCs w:val="20"/>
                <w:lang w:val="fr-FR"/>
              </w:rPr>
              <w:t xml:space="preserve"> (2017)</w:t>
            </w:r>
          </w:p>
        </w:tc>
        <w:tc>
          <w:tcPr>
            <w:tcW w:w="1679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Attitudes Toward Mathematics Inventory (ATMI, Tapia &amp; Marsh 2004)</w:t>
            </w:r>
          </w:p>
        </w:tc>
        <w:tc>
          <w:tcPr>
            <w:tcW w:w="1222" w:type="pct"/>
          </w:tcPr>
          <w:p w:rsidR="00153BC6" w:rsidRPr="0002401D" w:rsidRDefault="00153BC6" w:rsidP="00A723C5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 xml:space="preserve">Self-confidence, </w:t>
            </w:r>
            <w:r w:rsidR="00A723C5">
              <w:rPr>
                <w:sz w:val="20"/>
                <w:szCs w:val="20"/>
                <w:lang w:val="en-US"/>
              </w:rPr>
              <w:t>V</w:t>
            </w:r>
            <w:r w:rsidRPr="0002401D">
              <w:rPr>
                <w:sz w:val="20"/>
                <w:szCs w:val="20"/>
                <w:lang w:val="en-US"/>
              </w:rPr>
              <w:t xml:space="preserve">alue, </w:t>
            </w:r>
            <w:r w:rsidR="00A723C5">
              <w:rPr>
                <w:sz w:val="20"/>
                <w:szCs w:val="20"/>
                <w:lang w:val="en-US"/>
              </w:rPr>
              <w:t>E</w:t>
            </w:r>
            <w:r w:rsidRPr="0002401D">
              <w:rPr>
                <w:sz w:val="20"/>
                <w:szCs w:val="20"/>
                <w:lang w:val="en-US"/>
              </w:rPr>
              <w:t xml:space="preserve">njoyment, </w:t>
            </w:r>
            <w:r w:rsidR="00A723C5">
              <w:rPr>
                <w:sz w:val="20"/>
                <w:szCs w:val="20"/>
                <w:lang w:val="en-US"/>
              </w:rPr>
              <w:t>M</w:t>
            </w:r>
            <w:r w:rsidRPr="0002401D">
              <w:rPr>
                <w:sz w:val="20"/>
                <w:szCs w:val="20"/>
                <w:lang w:val="en-US"/>
              </w:rPr>
              <w:t>otivation</w:t>
            </w:r>
          </w:p>
        </w:tc>
        <w:tc>
          <w:tcPr>
            <w:tcW w:w="744" w:type="pct"/>
          </w:tcPr>
          <w:p w:rsidR="00153BC6" w:rsidRPr="0002401D" w:rsidRDefault="00153BC6" w:rsidP="00153BC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 xml:space="preserve">40 </w:t>
            </w:r>
            <w:r w:rsidRPr="0002401D">
              <w:rPr>
                <w:sz w:val="20"/>
                <w:szCs w:val="20"/>
              </w:rPr>
              <w:t>(5-point)</w:t>
            </w:r>
          </w:p>
        </w:tc>
      </w:tr>
      <w:tr w:rsidR="0002401D" w:rsidRPr="0002401D" w:rsidTr="0002401D">
        <w:tc>
          <w:tcPr>
            <w:tcW w:w="1356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fr-FR"/>
              </w:rPr>
            </w:pPr>
            <w:proofErr w:type="spellStart"/>
            <w:r w:rsidRPr="0002401D">
              <w:rPr>
                <w:sz w:val="20"/>
                <w:szCs w:val="20"/>
                <w:lang w:val="fr-FR"/>
              </w:rPr>
              <w:t>McCue</w:t>
            </w:r>
            <w:proofErr w:type="spellEnd"/>
            <w:r w:rsidRPr="0002401D">
              <w:rPr>
                <w:sz w:val="20"/>
                <w:szCs w:val="20"/>
                <w:lang w:val="fr-FR"/>
              </w:rPr>
              <w:t xml:space="preserve"> (2011)</w:t>
            </w:r>
          </w:p>
        </w:tc>
        <w:tc>
          <w:tcPr>
            <w:tcW w:w="1679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Attitudes Toward Mathematics Inventory (ATMI, Tapia &amp; Marsh 2004)</w:t>
            </w:r>
          </w:p>
        </w:tc>
        <w:tc>
          <w:tcPr>
            <w:tcW w:w="1222" w:type="pct"/>
          </w:tcPr>
          <w:p w:rsidR="00153BC6" w:rsidRPr="0002401D" w:rsidRDefault="00153BC6" w:rsidP="00A723C5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 xml:space="preserve">Self-confidence, </w:t>
            </w:r>
            <w:r w:rsidR="00A723C5">
              <w:rPr>
                <w:sz w:val="20"/>
                <w:szCs w:val="20"/>
                <w:lang w:val="en-US"/>
              </w:rPr>
              <w:t>V</w:t>
            </w:r>
            <w:r w:rsidRPr="0002401D">
              <w:rPr>
                <w:sz w:val="20"/>
                <w:szCs w:val="20"/>
                <w:lang w:val="en-US"/>
              </w:rPr>
              <w:t xml:space="preserve">alue, </w:t>
            </w:r>
            <w:r w:rsidR="00A723C5">
              <w:rPr>
                <w:sz w:val="20"/>
                <w:szCs w:val="20"/>
                <w:lang w:val="en-US"/>
              </w:rPr>
              <w:t>E</w:t>
            </w:r>
            <w:r w:rsidRPr="0002401D">
              <w:rPr>
                <w:sz w:val="20"/>
                <w:szCs w:val="20"/>
                <w:lang w:val="en-US"/>
              </w:rPr>
              <w:t xml:space="preserve">njoyment, </w:t>
            </w:r>
            <w:r w:rsidR="00A723C5">
              <w:rPr>
                <w:sz w:val="20"/>
                <w:szCs w:val="20"/>
                <w:lang w:val="en-US"/>
              </w:rPr>
              <w:t>M</w:t>
            </w:r>
            <w:r w:rsidRPr="0002401D">
              <w:rPr>
                <w:sz w:val="20"/>
                <w:szCs w:val="20"/>
                <w:lang w:val="en-US"/>
              </w:rPr>
              <w:t>otivation</w:t>
            </w:r>
          </w:p>
        </w:tc>
        <w:tc>
          <w:tcPr>
            <w:tcW w:w="744" w:type="pct"/>
          </w:tcPr>
          <w:p w:rsidR="00153BC6" w:rsidRPr="0002401D" w:rsidRDefault="00153BC6" w:rsidP="00153BC6">
            <w:pPr>
              <w:rPr>
                <w:sz w:val="20"/>
                <w:szCs w:val="20"/>
              </w:rPr>
            </w:pPr>
            <w:r w:rsidRPr="0002401D">
              <w:rPr>
                <w:sz w:val="20"/>
                <w:szCs w:val="20"/>
              </w:rPr>
              <w:t>40 (5-point)</w:t>
            </w:r>
          </w:p>
        </w:tc>
      </w:tr>
      <w:tr w:rsidR="0002401D" w:rsidRPr="0002401D" w:rsidTr="0002401D">
        <w:tc>
          <w:tcPr>
            <w:tcW w:w="1356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fr-FR"/>
              </w:rPr>
            </w:pPr>
            <w:r w:rsidRPr="0002401D">
              <w:rPr>
                <w:sz w:val="20"/>
                <w:szCs w:val="20"/>
                <w:lang w:val="fr-FR"/>
              </w:rPr>
              <w:t>Miller &amp; Robertson (2010)</w:t>
            </w:r>
          </w:p>
        </w:tc>
        <w:tc>
          <w:tcPr>
            <w:tcW w:w="1679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Burnett Self Scale (BSS, Burden &amp; Burnett, 1999)</w:t>
            </w:r>
          </w:p>
        </w:tc>
        <w:tc>
          <w:tcPr>
            <w:tcW w:w="1222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Self-concept</w:t>
            </w:r>
          </w:p>
        </w:tc>
        <w:tc>
          <w:tcPr>
            <w:tcW w:w="744" w:type="pct"/>
          </w:tcPr>
          <w:p w:rsidR="00153BC6" w:rsidRPr="0002401D" w:rsidRDefault="00153BC6" w:rsidP="00153BC6">
            <w:pPr>
              <w:rPr>
                <w:sz w:val="20"/>
                <w:szCs w:val="20"/>
                <w:lang w:val="fr-FR"/>
              </w:rPr>
            </w:pPr>
            <w:r w:rsidRPr="0002401D">
              <w:rPr>
                <w:sz w:val="20"/>
                <w:szCs w:val="20"/>
                <w:lang w:val="fr-FR"/>
              </w:rPr>
              <w:t xml:space="preserve">36 </w:t>
            </w:r>
            <w:r w:rsidRPr="0002401D">
              <w:rPr>
                <w:sz w:val="20"/>
                <w:szCs w:val="20"/>
              </w:rPr>
              <w:t>(5-point)</w:t>
            </w:r>
          </w:p>
        </w:tc>
      </w:tr>
      <w:tr w:rsidR="0002401D" w:rsidRPr="0002401D" w:rsidTr="0002401D">
        <w:tc>
          <w:tcPr>
            <w:tcW w:w="1356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fr-FR"/>
              </w:rPr>
            </w:pPr>
            <w:r w:rsidRPr="0002401D">
              <w:rPr>
                <w:sz w:val="20"/>
                <w:szCs w:val="20"/>
                <w:lang w:val="fr-FR"/>
              </w:rPr>
              <w:t>Miller, &amp; Robertson (2011)</w:t>
            </w:r>
          </w:p>
        </w:tc>
        <w:tc>
          <w:tcPr>
            <w:tcW w:w="1679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Self Description Questionnaire (Marsh, 1992)</w:t>
            </w:r>
          </w:p>
        </w:tc>
        <w:tc>
          <w:tcPr>
            <w:tcW w:w="1222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Self-concept</w:t>
            </w:r>
          </w:p>
        </w:tc>
        <w:tc>
          <w:tcPr>
            <w:tcW w:w="744" w:type="pct"/>
          </w:tcPr>
          <w:p w:rsidR="00153BC6" w:rsidRPr="0002401D" w:rsidRDefault="00153BC6" w:rsidP="00153BC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 xml:space="preserve">20 </w:t>
            </w:r>
            <w:r w:rsidRPr="0002401D">
              <w:rPr>
                <w:sz w:val="20"/>
                <w:szCs w:val="20"/>
              </w:rPr>
              <w:t>(5-point)</w:t>
            </w:r>
          </w:p>
        </w:tc>
      </w:tr>
      <w:tr w:rsidR="0002401D" w:rsidRPr="0002401D" w:rsidTr="0002401D">
        <w:tc>
          <w:tcPr>
            <w:tcW w:w="1356" w:type="pct"/>
          </w:tcPr>
          <w:p w:rsidR="00153BC6" w:rsidRPr="0002401D" w:rsidRDefault="00153BC6" w:rsidP="00583496">
            <w:pPr>
              <w:rPr>
                <w:sz w:val="20"/>
                <w:szCs w:val="20"/>
              </w:rPr>
            </w:pPr>
            <w:r w:rsidRPr="0002401D">
              <w:rPr>
                <w:sz w:val="20"/>
                <w:szCs w:val="20"/>
              </w:rPr>
              <w:t xml:space="preserve">Pareto, </w:t>
            </w:r>
            <w:proofErr w:type="spellStart"/>
            <w:r w:rsidRPr="0002401D">
              <w:rPr>
                <w:sz w:val="20"/>
                <w:szCs w:val="20"/>
              </w:rPr>
              <w:t>Arvemo</w:t>
            </w:r>
            <w:proofErr w:type="spellEnd"/>
            <w:r w:rsidRPr="0002401D">
              <w:rPr>
                <w:sz w:val="20"/>
                <w:szCs w:val="20"/>
              </w:rPr>
              <w:t xml:space="preserve">, </w:t>
            </w:r>
            <w:proofErr w:type="spellStart"/>
            <w:r w:rsidRPr="0002401D">
              <w:rPr>
                <w:sz w:val="20"/>
                <w:szCs w:val="20"/>
              </w:rPr>
              <w:t>Dahl</w:t>
            </w:r>
            <w:proofErr w:type="spellEnd"/>
            <w:r w:rsidRPr="0002401D">
              <w:rPr>
                <w:sz w:val="20"/>
                <w:szCs w:val="20"/>
              </w:rPr>
              <w:t xml:space="preserve">, </w:t>
            </w:r>
            <w:proofErr w:type="spellStart"/>
            <w:r w:rsidRPr="0002401D">
              <w:rPr>
                <w:sz w:val="20"/>
                <w:szCs w:val="20"/>
              </w:rPr>
              <w:t>Haake</w:t>
            </w:r>
            <w:proofErr w:type="spellEnd"/>
            <w:r w:rsidRPr="0002401D">
              <w:rPr>
                <w:sz w:val="20"/>
                <w:szCs w:val="20"/>
              </w:rPr>
              <w:t xml:space="preserve">, &amp; </w:t>
            </w:r>
            <w:proofErr w:type="spellStart"/>
            <w:r w:rsidRPr="0002401D">
              <w:rPr>
                <w:sz w:val="20"/>
                <w:szCs w:val="20"/>
              </w:rPr>
              <w:t>Gulz</w:t>
            </w:r>
            <w:proofErr w:type="spellEnd"/>
            <w:r w:rsidRPr="0002401D">
              <w:rPr>
                <w:sz w:val="20"/>
                <w:szCs w:val="20"/>
              </w:rPr>
              <w:t>, (2011)</w:t>
            </w:r>
          </w:p>
        </w:tc>
        <w:tc>
          <w:tcPr>
            <w:tcW w:w="1679" w:type="pct"/>
          </w:tcPr>
          <w:p w:rsidR="00153BC6" w:rsidRPr="0002401D" w:rsidRDefault="00153BC6" w:rsidP="00583496">
            <w:pPr>
              <w:rPr>
                <w:sz w:val="20"/>
                <w:szCs w:val="20"/>
              </w:rPr>
            </w:pPr>
            <w:r w:rsidRPr="0002401D">
              <w:rPr>
                <w:sz w:val="20"/>
                <w:szCs w:val="20"/>
              </w:rPr>
              <w:t>Self-</w:t>
            </w:r>
            <w:proofErr w:type="spellStart"/>
            <w:r w:rsidRPr="0002401D">
              <w:rPr>
                <w:sz w:val="20"/>
                <w:szCs w:val="20"/>
              </w:rPr>
              <w:t>efficacy</w:t>
            </w:r>
            <w:proofErr w:type="spellEnd"/>
            <w:r w:rsidRPr="0002401D">
              <w:rPr>
                <w:sz w:val="20"/>
                <w:szCs w:val="20"/>
              </w:rPr>
              <w:t xml:space="preserve"> scale (Pareto et al., 2011)</w:t>
            </w:r>
          </w:p>
        </w:tc>
        <w:tc>
          <w:tcPr>
            <w:tcW w:w="1222" w:type="pct"/>
          </w:tcPr>
          <w:p w:rsidR="00153BC6" w:rsidRPr="0002401D" w:rsidRDefault="00153BC6" w:rsidP="00A723C5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Self-efficacy</w:t>
            </w:r>
            <w:r w:rsidR="00A723C5">
              <w:rPr>
                <w:sz w:val="20"/>
                <w:szCs w:val="20"/>
                <w:lang w:val="en-US"/>
              </w:rPr>
              <w:t>, L</w:t>
            </w:r>
            <w:r w:rsidR="00A723C5" w:rsidRPr="00A723C5">
              <w:rPr>
                <w:sz w:val="20"/>
                <w:szCs w:val="20"/>
                <w:lang w:val="en-US"/>
              </w:rPr>
              <w:t>iking</w:t>
            </w:r>
          </w:p>
        </w:tc>
        <w:tc>
          <w:tcPr>
            <w:tcW w:w="744" w:type="pct"/>
          </w:tcPr>
          <w:p w:rsidR="00153BC6" w:rsidRPr="0002401D" w:rsidRDefault="00153BC6" w:rsidP="00153BC6">
            <w:pPr>
              <w:rPr>
                <w:sz w:val="20"/>
                <w:szCs w:val="20"/>
              </w:rPr>
            </w:pPr>
            <w:proofErr w:type="gramStart"/>
            <w:r w:rsidRPr="0002401D">
              <w:rPr>
                <w:sz w:val="20"/>
                <w:szCs w:val="20"/>
              </w:rPr>
              <w:t xml:space="preserve">4 </w:t>
            </w:r>
            <w:r w:rsidR="00A723C5">
              <w:rPr>
                <w:sz w:val="20"/>
                <w:szCs w:val="20"/>
              </w:rPr>
              <w:t>,</w:t>
            </w:r>
            <w:proofErr w:type="gramEnd"/>
            <w:r w:rsidR="00A723C5">
              <w:rPr>
                <w:sz w:val="20"/>
                <w:szCs w:val="20"/>
              </w:rPr>
              <w:t xml:space="preserve"> 5 </w:t>
            </w:r>
            <w:r w:rsidRPr="0002401D">
              <w:rPr>
                <w:sz w:val="20"/>
                <w:szCs w:val="20"/>
              </w:rPr>
              <w:t>(7-point)</w:t>
            </w:r>
          </w:p>
        </w:tc>
      </w:tr>
      <w:tr w:rsidR="0002401D" w:rsidRPr="0002401D" w:rsidTr="0002401D">
        <w:tc>
          <w:tcPr>
            <w:tcW w:w="1356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fr-FR"/>
              </w:rPr>
            </w:pPr>
            <w:proofErr w:type="spellStart"/>
            <w:r w:rsidRPr="0002401D">
              <w:rPr>
                <w:sz w:val="20"/>
                <w:szCs w:val="20"/>
                <w:lang w:val="fr-FR"/>
              </w:rPr>
              <w:t>Riconscente</w:t>
            </w:r>
            <w:proofErr w:type="spellEnd"/>
            <w:r w:rsidRPr="0002401D">
              <w:rPr>
                <w:sz w:val="20"/>
                <w:szCs w:val="20"/>
                <w:lang w:val="fr-FR"/>
              </w:rPr>
              <w:t xml:space="preserve"> (2013)</w:t>
            </w:r>
          </w:p>
        </w:tc>
        <w:tc>
          <w:tcPr>
            <w:tcW w:w="1679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Fractions Self-efficacy and liking (</w:t>
            </w:r>
            <w:proofErr w:type="spellStart"/>
            <w:r w:rsidRPr="0002401D">
              <w:rPr>
                <w:sz w:val="20"/>
                <w:szCs w:val="20"/>
                <w:lang w:val="en-US"/>
              </w:rPr>
              <w:t>Riconscente</w:t>
            </w:r>
            <w:proofErr w:type="spellEnd"/>
            <w:r w:rsidRPr="0002401D">
              <w:rPr>
                <w:sz w:val="20"/>
                <w:szCs w:val="20"/>
                <w:lang w:val="en-US"/>
              </w:rPr>
              <w:t>, 2013)</w:t>
            </w:r>
          </w:p>
        </w:tc>
        <w:tc>
          <w:tcPr>
            <w:tcW w:w="1222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Self-efficacy, Liking</w:t>
            </w:r>
          </w:p>
        </w:tc>
        <w:tc>
          <w:tcPr>
            <w:tcW w:w="744" w:type="pct"/>
          </w:tcPr>
          <w:p w:rsidR="00153BC6" w:rsidRPr="0002401D" w:rsidRDefault="008245CF" w:rsidP="00153BC6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 xml:space="preserve">N/A </w:t>
            </w:r>
            <w:r w:rsidR="00153BC6" w:rsidRPr="0002401D">
              <w:rPr>
                <w:sz w:val="20"/>
                <w:szCs w:val="20"/>
              </w:rPr>
              <w:t>(4-point)</w:t>
            </w:r>
          </w:p>
        </w:tc>
      </w:tr>
      <w:tr w:rsidR="0002401D" w:rsidRPr="0002401D" w:rsidTr="0002401D">
        <w:tc>
          <w:tcPr>
            <w:tcW w:w="1356" w:type="pct"/>
          </w:tcPr>
          <w:p w:rsidR="00153BC6" w:rsidRPr="0002401D" w:rsidRDefault="00153BC6" w:rsidP="00583496">
            <w:pPr>
              <w:rPr>
                <w:sz w:val="20"/>
                <w:szCs w:val="20"/>
              </w:rPr>
            </w:pPr>
            <w:r w:rsidRPr="0002401D">
              <w:rPr>
                <w:sz w:val="20"/>
                <w:szCs w:val="20"/>
                <w:lang w:val="es-ES"/>
              </w:rPr>
              <w:t xml:space="preserve">Rodríguez-Aflecht, et al. </w:t>
            </w:r>
            <w:r w:rsidRPr="0002401D">
              <w:rPr>
                <w:sz w:val="20"/>
                <w:szCs w:val="20"/>
              </w:rPr>
              <w:t>(2015)</w:t>
            </w:r>
          </w:p>
        </w:tc>
        <w:tc>
          <w:tcPr>
            <w:tcW w:w="1679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 xml:space="preserve">Math Motivation Expectancy - Values (Berger and </w:t>
            </w:r>
            <w:proofErr w:type="spellStart"/>
            <w:r w:rsidRPr="0002401D">
              <w:rPr>
                <w:sz w:val="20"/>
                <w:szCs w:val="20"/>
                <w:lang w:val="en-US"/>
              </w:rPr>
              <w:t>Karabenick</w:t>
            </w:r>
            <w:proofErr w:type="spellEnd"/>
            <w:r w:rsidRPr="0002401D">
              <w:rPr>
                <w:sz w:val="20"/>
                <w:szCs w:val="20"/>
                <w:lang w:val="en-US"/>
              </w:rPr>
              <w:t>, 2011)</w:t>
            </w:r>
          </w:p>
        </w:tc>
        <w:tc>
          <w:tcPr>
            <w:tcW w:w="1222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>Expectancy – Values</w:t>
            </w:r>
          </w:p>
        </w:tc>
        <w:tc>
          <w:tcPr>
            <w:tcW w:w="744" w:type="pct"/>
          </w:tcPr>
          <w:p w:rsidR="00153BC6" w:rsidRPr="0002401D" w:rsidRDefault="00153BC6" w:rsidP="00153BC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 xml:space="preserve">14 </w:t>
            </w:r>
            <w:r w:rsidRPr="0002401D">
              <w:rPr>
                <w:sz w:val="20"/>
                <w:szCs w:val="20"/>
              </w:rPr>
              <w:t>(5-point)</w:t>
            </w:r>
          </w:p>
        </w:tc>
      </w:tr>
      <w:tr w:rsidR="0002401D" w:rsidRPr="0002401D" w:rsidTr="0002401D">
        <w:tc>
          <w:tcPr>
            <w:tcW w:w="1356" w:type="pct"/>
          </w:tcPr>
          <w:p w:rsidR="00153BC6" w:rsidRPr="0002401D" w:rsidRDefault="00153BC6" w:rsidP="00583496">
            <w:pPr>
              <w:rPr>
                <w:sz w:val="20"/>
                <w:szCs w:val="20"/>
              </w:rPr>
            </w:pPr>
            <w:proofErr w:type="spellStart"/>
            <w:r w:rsidRPr="0002401D">
              <w:rPr>
                <w:sz w:val="20"/>
                <w:szCs w:val="20"/>
              </w:rPr>
              <w:t>Starkey</w:t>
            </w:r>
            <w:proofErr w:type="spellEnd"/>
            <w:r w:rsidRPr="0002401D">
              <w:rPr>
                <w:sz w:val="20"/>
                <w:szCs w:val="20"/>
              </w:rPr>
              <w:t xml:space="preserve"> (2013)</w:t>
            </w:r>
          </w:p>
        </w:tc>
        <w:tc>
          <w:tcPr>
            <w:tcW w:w="1679" w:type="pct"/>
          </w:tcPr>
          <w:p w:rsidR="00153BC6" w:rsidRPr="0002401D" w:rsidRDefault="00FE3A19" w:rsidP="00583496">
            <w:pPr>
              <w:rPr>
                <w:sz w:val="20"/>
                <w:szCs w:val="20"/>
                <w:lang w:val="en-US"/>
              </w:rPr>
            </w:pPr>
            <w:r w:rsidRPr="00FE3A19">
              <w:rPr>
                <w:sz w:val="20"/>
                <w:szCs w:val="20"/>
                <w:lang w:val="en-US"/>
              </w:rPr>
              <w:t>Course Interest Survey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153BC6" w:rsidRPr="0002401D">
              <w:rPr>
                <w:sz w:val="20"/>
                <w:szCs w:val="20"/>
                <w:lang w:val="en-US"/>
              </w:rPr>
              <w:t>(Keller,1987); Mathematics Attitudes Scales (</w:t>
            </w:r>
            <w:proofErr w:type="spellStart"/>
            <w:r w:rsidR="00153BC6" w:rsidRPr="0002401D">
              <w:rPr>
                <w:sz w:val="20"/>
                <w:szCs w:val="20"/>
                <w:lang w:val="en-US"/>
              </w:rPr>
              <w:t>Fennema</w:t>
            </w:r>
            <w:proofErr w:type="spellEnd"/>
            <w:r w:rsidR="00153BC6" w:rsidRPr="0002401D">
              <w:rPr>
                <w:sz w:val="20"/>
                <w:szCs w:val="20"/>
                <w:lang w:val="en-US"/>
              </w:rPr>
              <w:t>-Sherman, 1976)</w:t>
            </w:r>
          </w:p>
        </w:tc>
        <w:tc>
          <w:tcPr>
            <w:tcW w:w="1222" w:type="pct"/>
          </w:tcPr>
          <w:p w:rsidR="00153BC6" w:rsidRPr="0002401D" w:rsidRDefault="00153BC6" w:rsidP="0058349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 xml:space="preserve">Attention, Relevance, Confidence, Satisfaction; Confidence, Success, Usefulness, Anxiety, </w:t>
            </w:r>
            <w:proofErr w:type="spellStart"/>
            <w:r w:rsidRPr="0002401D">
              <w:rPr>
                <w:sz w:val="20"/>
                <w:szCs w:val="20"/>
                <w:lang w:val="en-US"/>
              </w:rPr>
              <w:t>Effectance</w:t>
            </w:r>
            <w:proofErr w:type="spellEnd"/>
          </w:p>
        </w:tc>
        <w:tc>
          <w:tcPr>
            <w:tcW w:w="744" w:type="pct"/>
          </w:tcPr>
          <w:p w:rsidR="00153BC6" w:rsidRPr="0002401D" w:rsidRDefault="00153BC6" w:rsidP="00153BC6">
            <w:pPr>
              <w:rPr>
                <w:sz w:val="20"/>
                <w:szCs w:val="20"/>
                <w:lang w:val="en-US"/>
              </w:rPr>
            </w:pPr>
            <w:r w:rsidRPr="0002401D">
              <w:rPr>
                <w:sz w:val="20"/>
                <w:szCs w:val="20"/>
                <w:lang w:val="en-US"/>
              </w:rPr>
              <w:t xml:space="preserve">34, 60 </w:t>
            </w:r>
            <w:r w:rsidRPr="0002401D">
              <w:rPr>
                <w:sz w:val="20"/>
                <w:szCs w:val="20"/>
              </w:rPr>
              <w:t>(5-point)</w:t>
            </w:r>
          </w:p>
        </w:tc>
      </w:tr>
    </w:tbl>
    <w:p w:rsidR="004A1A1A" w:rsidRDefault="004A1A1A" w:rsidP="002D4444">
      <w:pPr>
        <w:rPr>
          <w:lang w:val="en-US"/>
        </w:rPr>
      </w:pPr>
    </w:p>
    <w:p w:rsidR="002D4E0A" w:rsidRDefault="002D4E0A" w:rsidP="00FD27DB">
      <w:pPr>
        <w:rPr>
          <w:b/>
          <w:lang w:val="en-US"/>
        </w:rPr>
      </w:pPr>
    </w:p>
    <w:p w:rsidR="00FD27DB" w:rsidRPr="00FD27DB" w:rsidRDefault="00FD27DB" w:rsidP="00FD27DB">
      <w:pPr>
        <w:rPr>
          <w:b/>
          <w:lang w:val="en-US"/>
        </w:rPr>
      </w:pPr>
      <w:r w:rsidRPr="00FD1323">
        <w:rPr>
          <w:b/>
          <w:highlight w:val="yellow"/>
          <w:lang w:val="en-US"/>
        </w:rPr>
        <w:lastRenderedPageBreak/>
        <w:t>References</w:t>
      </w:r>
    </w:p>
    <w:p w:rsidR="007C496B" w:rsidRDefault="007C496B" w:rsidP="00FD27DB">
      <w:pPr>
        <w:rPr>
          <w:lang w:val="en-US"/>
        </w:rPr>
      </w:pPr>
      <w:r w:rsidRPr="007C496B">
        <w:rPr>
          <w:lang w:val="en-US"/>
        </w:rPr>
        <w:t xml:space="preserve">Atkinson, J. W. (1957). Motivational determinants of </w:t>
      </w:r>
      <w:proofErr w:type="gramStart"/>
      <w:r w:rsidRPr="007C496B">
        <w:rPr>
          <w:lang w:val="en-US"/>
        </w:rPr>
        <w:t>risk taking</w:t>
      </w:r>
      <w:proofErr w:type="gramEnd"/>
      <w:r w:rsidRPr="007C496B">
        <w:rPr>
          <w:lang w:val="en-US"/>
        </w:rPr>
        <w:t xml:space="preserve"> behavior</w:t>
      </w:r>
      <w:r>
        <w:rPr>
          <w:lang w:val="en-US"/>
        </w:rPr>
        <w:t xml:space="preserve">. </w:t>
      </w:r>
      <w:r w:rsidRPr="007C496B">
        <w:rPr>
          <w:i/>
          <w:lang w:val="en-US"/>
        </w:rPr>
        <w:t>Psychological Review, 64</w:t>
      </w:r>
      <w:r>
        <w:rPr>
          <w:lang w:val="en-US"/>
        </w:rPr>
        <w:t>, 359-</w:t>
      </w:r>
      <w:r w:rsidRPr="007C496B">
        <w:rPr>
          <w:lang w:val="en-US"/>
        </w:rPr>
        <w:t>372.</w:t>
      </w:r>
    </w:p>
    <w:p w:rsidR="007C496B" w:rsidRDefault="007C496B" w:rsidP="00FD27DB">
      <w:pPr>
        <w:rPr>
          <w:lang w:val="en-US"/>
        </w:rPr>
      </w:pPr>
      <w:r w:rsidRPr="007C496B">
        <w:rPr>
          <w:lang w:val="en-US"/>
        </w:rPr>
        <w:t>Bandura, A. (1997). Self-</w:t>
      </w:r>
      <w:r w:rsidRPr="007C496B">
        <w:rPr>
          <w:i/>
          <w:lang w:val="en-US"/>
        </w:rPr>
        <w:t>efficacy</w:t>
      </w:r>
      <w:r w:rsidRPr="007C496B">
        <w:rPr>
          <w:lang w:val="en-US"/>
        </w:rPr>
        <w:t>: The exercise of control. New York: W.H. Freeman.</w:t>
      </w:r>
    </w:p>
    <w:p w:rsidR="007C496B" w:rsidRDefault="007C496B" w:rsidP="007C496B">
      <w:pPr>
        <w:rPr>
          <w:lang w:val="en-US"/>
        </w:rPr>
      </w:pPr>
      <w:r w:rsidRPr="007C496B">
        <w:rPr>
          <w:lang w:val="en-US"/>
        </w:rPr>
        <w:t xml:space="preserve">Eccles, J., Adler, T. F., Futterman, R., Goff, S. B., </w:t>
      </w:r>
      <w:proofErr w:type="spellStart"/>
      <w:r w:rsidRPr="007C496B">
        <w:rPr>
          <w:lang w:val="en-US"/>
        </w:rPr>
        <w:t>Kaczala</w:t>
      </w:r>
      <w:proofErr w:type="spellEnd"/>
      <w:r w:rsidRPr="007C496B">
        <w:rPr>
          <w:lang w:val="en-US"/>
        </w:rPr>
        <w:t xml:space="preserve">, C. M., </w:t>
      </w:r>
      <w:proofErr w:type="spellStart"/>
      <w:r w:rsidRPr="007C496B">
        <w:rPr>
          <w:lang w:val="en-US"/>
        </w:rPr>
        <w:t>Meece</w:t>
      </w:r>
      <w:proofErr w:type="spellEnd"/>
      <w:r w:rsidRPr="007C496B">
        <w:rPr>
          <w:lang w:val="en-US"/>
        </w:rPr>
        <w:t>, J. L., et al (1983). Expectancies, values, and academic</w:t>
      </w:r>
      <w:r>
        <w:rPr>
          <w:lang w:val="en-US"/>
        </w:rPr>
        <w:t xml:space="preserve"> </w:t>
      </w:r>
      <w:r w:rsidRPr="007C496B">
        <w:rPr>
          <w:lang w:val="en-US"/>
        </w:rPr>
        <w:t xml:space="preserve">behaviors. In J. T. Spence (Ed.), </w:t>
      </w:r>
      <w:r w:rsidRPr="007C496B">
        <w:rPr>
          <w:i/>
          <w:lang w:val="en-US"/>
        </w:rPr>
        <w:t>Achievement and achievement motivation</w:t>
      </w:r>
      <w:r w:rsidRPr="007C496B">
        <w:rPr>
          <w:lang w:val="en-US"/>
        </w:rPr>
        <w:t xml:space="preserve"> (pp. 75–146). San Francisco, CA: W.H. Freeman.</w:t>
      </w:r>
    </w:p>
    <w:p w:rsidR="00FD27DB" w:rsidRDefault="00FD27DB" w:rsidP="00FD27DB">
      <w:pPr>
        <w:rPr>
          <w:lang w:val="en-US"/>
        </w:rPr>
      </w:pPr>
      <w:r w:rsidRPr="00FD27DB">
        <w:rPr>
          <w:lang w:val="en-US"/>
        </w:rPr>
        <w:t xml:space="preserve">Eccles, J.S., &amp; </w:t>
      </w:r>
      <w:proofErr w:type="spellStart"/>
      <w:r w:rsidRPr="00FD27DB">
        <w:rPr>
          <w:lang w:val="en-US"/>
        </w:rPr>
        <w:t>Wigfield</w:t>
      </w:r>
      <w:proofErr w:type="spellEnd"/>
      <w:r w:rsidRPr="00FD27DB">
        <w:rPr>
          <w:lang w:val="en-US"/>
        </w:rPr>
        <w:t xml:space="preserve">, A. (2002). Motivational beliefs, values, and goals. </w:t>
      </w:r>
      <w:r w:rsidRPr="00FD27DB">
        <w:rPr>
          <w:i/>
          <w:lang w:val="en-US"/>
        </w:rPr>
        <w:t xml:space="preserve">Annual Review of Psychology, 53, </w:t>
      </w:r>
      <w:r w:rsidRPr="00FD27DB">
        <w:rPr>
          <w:lang w:val="en-US"/>
        </w:rPr>
        <w:t xml:space="preserve">109-132. </w:t>
      </w:r>
    </w:p>
    <w:p w:rsidR="001762C6" w:rsidRPr="001762C6" w:rsidRDefault="001762C6" w:rsidP="001762C6">
      <w:pPr>
        <w:rPr>
          <w:lang w:val="en-US"/>
        </w:rPr>
      </w:pPr>
      <w:proofErr w:type="spellStart"/>
      <w:r w:rsidRPr="001762C6">
        <w:rPr>
          <w:lang w:val="en-US"/>
        </w:rPr>
        <w:t>Erhel</w:t>
      </w:r>
      <w:proofErr w:type="spellEnd"/>
      <w:r w:rsidRPr="001762C6">
        <w:rPr>
          <w:lang w:val="en-US"/>
        </w:rPr>
        <w:t xml:space="preserve">, S. &amp; </w:t>
      </w:r>
      <w:proofErr w:type="spellStart"/>
      <w:r w:rsidRPr="001762C6">
        <w:rPr>
          <w:lang w:val="en-US"/>
        </w:rPr>
        <w:t>Jamet</w:t>
      </w:r>
      <w:proofErr w:type="spellEnd"/>
      <w:r w:rsidRPr="001762C6">
        <w:rPr>
          <w:lang w:val="en-US"/>
        </w:rPr>
        <w:t xml:space="preserve">, E. (2013). Digital game-based learning: Impact </w:t>
      </w:r>
      <w:r>
        <w:rPr>
          <w:lang w:val="en-US"/>
        </w:rPr>
        <w:t xml:space="preserve">of instructions and feedback on </w:t>
      </w:r>
      <w:r w:rsidRPr="001762C6">
        <w:rPr>
          <w:lang w:val="en-US"/>
        </w:rPr>
        <w:t xml:space="preserve">motivation and learning effectiveness. </w:t>
      </w:r>
      <w:r w:rsidRPr="001762C6">
        <w:rPr>
          <w:i/>
          <w:lang w:val="en-US"/>
        </w:rPr>
        <w:t>Computer &amp; Education, 67</w:t>
      </w:r>
      <w:r>
        <w:rPr>
          <w:lang w:val="en-US"/>
        </w:rPr>
        <w:t>, 156-167.</w:t>
      </w:r>
    </w:p>
    <w:p w:rsidR="001762C6" w:rsidRPr="002D4444" w:rsidRDefault="001762C6" w:rsidP="001762C6">
      <w:pPr>
        <w:rPr>
          <w:lang w:val="en-US"/>
        </w:rPr>
      </w:pPr>
      <w:proofErr w:type="spellStart"/>
      <w:r w:rsidRPr="001762C6">
        <w:rPr>
          <w:lang w:val="en-US"/>
        </w:rPr>
        <w:t>Kebritchi</w:t>
      </w:r>
      <w:proofErr w:type="spellEnd"/>
      <w:r w:rsidRPr="001762C6">
        <w:rPr>
          <w:lang w:val="en-US"/>
        </w:rPr>
        <w:t xml:space="preserve">, M., </w:t>
      </w:r>
      <w:proofErr w:type="spellStart"/>
      <w:r w:rsidRPr="001762C6">
        <w:rPr>
          <w:lang w:val="en-US"/>
        </w:rPr>
        <w:t>Hirumi</w:t>
      </w:r>
      <w:proofErr w:type="spellEnd"/>
      <w:r w:rsidRPr="001762C6">
        <w:rPr>
          <w:lang w:val="en-US"/>
        </w:rPr>
        <w:t>, A., &amp; Bai, H. (2010). The effects of modern mathematics comp</w:t>
      </w:r>
      <w:r>
        <w:rPr>
          <w:lang w:val="en-US"/>
        </w:rPr>
        <w:t xml:space="preserve">uter games on mathematics </w:t>
      </w:r>
      <w:r w:rsidRPr="001762C6">
        <w:rPr>
          <w:lang w:val="en-US"/>
        </w:rPr>
        <w:t xml:space="preserve">achievement and class motivation. </w:t>
      </w:r>
      <w:r w:rsidRPr="001762C6">
        <w:rPr>
          <w:i/>
          <w:lang w:val="en-US"/>
        </w:rPr>
        <w:t>Computers &amp; Education, 55</w:t>
      </w:r>
      <w:r w:rsidRPr="001762C6">
        <w:rPr>
          <w:lang w:val="en-US"/>
        </w:rPr>
        <w:t>, 427-443.</w:t>
      </w:r>
    </w:p>
    <w:p w:rsidR="00FD27DB" w:rsidRDefault="00FD27DB" w:rsidP="00FD27DB">
      <w:pPr>
        <w:rPr>
          <w:lang w:val="en-US"/>
        </w:rPr>
      </w:pPr>
      <w:proofErr w:type="spellStart"/>
      <w:r w:rsidRPr="00FD27DB">
        <w:rPr>
          <w:lang w:val="en-US"/>
        </w:rPr>
        <w:t>Wigfield</w:t>
      </w:r>
      <w:proofErr w:type="spellEnd"/>
      <w:r w:rsidRPr="00FD27DB">
        <w:rPr>
          <w:lang w:val="en-US"/>
        </w:rPr>
        <w:t xml:space="preserve">, A., &amp; Cambria, J. (2010). Students’ achievement values, goal orientations, and interest: definitions, development, and relations to achievement outcomes. </w:t>
      </w:r>
      <w:r w:rsidRPr="00FD27DB">
        <w:rPr>
          <w:i/>
          <w:lang w:val="en-US"/>
        </w:rPr>
        <w:t>Developmental Review, 30,</w:t>
      </w:r>
      <w:r w:rsidRPr="00FD27DB">
        <w:rPr>
          <w:lang w:val="en-US"/>
        </w:rPr>
        <w:t xml:space="preserve"> 1-35.</w:t>
      </w:r>
    </w:p>
    <w:p w:rsidR="006F3BD4" w:rsidRPr="00FD27DB" w:rsidRDefault="006F3BD4" w:rsidP="00FD27DB">
      <w:pPr>
        <w:rPr>
          <w:lang w:val="en-US"/>
        </w:rPr>
      </w:pPr>
      <w:proofErr w:type="spellStart"/>
      <w:r w:rsidRPr="006F3BD4">
        <w:rPr>
          <w:lang w:val="en-US"/>
        </w:rPr>
        <w:t>Wigfield</w:t>
      </w:r>
      <w:proofErr w:type="spellEnd"/>
      <w:r w:rsidRPr="006F3BD4">
        <w:rPr>
          <w:lang w:val="en-US"/>
        </w:rPr>
        <w:t xml:space="preserve">, A., &amp; Eccles, J. S. (2000). Expectancy-value theory of motivation. </w:t>
      </w:r>
      <w:r w:rsidRPr="006F3BD4">
        <w:rPr>
          <w:i/>
          <w:lang w:val="en-US"/>
        </w:rPr>
        <w:t>Contemporary Educational Psychology, 25,</w:t>
      </w:r>
      <w:r>
        <w:rPr>
          <w:lang w:val="en-US"/>
        </w:rPr>
        <w:t xml:space="preserve"> 68-</w:t>
      </w:r>
      <w:r w:rsidRPr="006F3BD4">
        <w:rPr>
          <w:lang w:val="en-US"/>
        </w:rPr>
        <w:t>81.</w:t>
      </w:r>
    </w:p>
    <w:p w:rsidR="001762C6" w:rsidRPr="002D4444" w:rsidRDefault="001762C6">
      <w:pPr>
        <w:rPr>
          <w:lang w:val="en-US"/>
        </w:rPr>
      </w:pPr>
    </w:p>
    <w:sectPr w:rsidR="001762C6" w:rsidRPr="002D4444" w:rsidSect="00B621D8">
      <w:pgSz w:w="11906" w:h="16838"/>
      <w:pgMar w:top="141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A7D" w:rsidRDefault="00536A7D" w:rsidP="002D4444">
      <w:pPr>
        <w:spacing w:after="0" w:line="240" w:lineRule="auto"/>
      </w:pPr>
      <w:r>
        <w:separator/>
      </w:r>
    </w:p>
  </w:endnote>
  <w:endnote w:type="continuationSeparator" w:id="0">
    <w:p w:rsidR="00536A7D" w:rsidRDefault="00536A7D" w:rsidP="002D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A7D" w:rsidRDefault="00536A7D" w:rsidP="002D4444">
      <w:pPr>
        <w:spacing w:after="0" w:line="240" w:lineRule="auto"/>
      </w:pPr>
      <w:r>
        <w:separator/>
      </w:r>
    </w:p>
  </w:footnote>
  <w:footnote w:type="continuationSeparator" w:id="0">
    <w:p w:rsidR="00536A7D" w:rsidRDefault="00536A7D" w:rsidP="002D444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LAUDIO ZANDONELLA CALLEGHER">
    <w15:presenceInfo w15:providerId="AD" w15:userId="S::claudio.zandonellacallegher@studenti.unipd.it::a21dd45c-719b-410d-b4df-ca6073c07f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trackRevisions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EE8"/>
    <w:rsid w:val="000004DC"/>
    <w:rsid w:val="0001566F"/>
    <w:rsid w:val="000174BB"/>
    <w:rsid w:val="0002401D"/>
    <w:rsid w:val="000245BF"/>
    <w:rsid w:val="00026DCD"/>
    <w:rsid w:val="000341D7"/>
    <w:rsid w:val="00034581"/>
    <w:rsid w:val="0003717D"/>
    <w:rsid w:val="00043F7A"/>
    <w:rsid w:val="0004652D"/>
    <w:rsid w:val="00055748"/>
    <w:rsid w:val="000608AA"/>
    <w:rsid w:val="00065213"/>
    <w:rsid w:val="00065228"/>
    <w:rsid w:val="0008676F"/>
    <w:rsid w:val="000874E0"/>
    <w:rsid w:val="00094F39"/>
    <w:rsid w:val="00095578"/>
    <w:rsid w:val="000B144C"/>
    <w:rsid w:val="000B205E"/>
    <w:rsid w:val="000B3EEB"/>
    <w:rsid w:val="000D5545"/>
    <w:rsid w:val="000D5791"/>
    <w:rsid w:val="000E051F"/>
    <w:rsid w:val="000E0A74"/>
    <w:rsid w:val="001108CD"/>
    <w:rsid w:val="00112DD2"/>
    <w:rsid w:val="001318B6"/>
    <w:rsid w:val="0014209A"/>
    <w:rsid w:val="00152204"/>
    <w:rsid w:val="00153BC6"/>
    <w:rsid w:val="00164BB6"/>
    <w:rsid w:val="00174B63"/>
    <w:rsid w:val="001762C6"/>
    <w:rsid w:val="0019079C"/>
    <w:rsid w:val="0019692E"/>
    <w:rsid w:val="001B1B5B"/>
    <w:rsid w:val="001C27FF"/>
    <w:rsid w:val="001D4319"/>
    <w:rsid w:val="001E0813"/>
    <w:rsid w:val="001E7F82"/>
    <w:rsid w:val="001F7A71"/>
    <w:rsid w:val="00215AC0"/>
    <w:rsid w:val="0021687F"/>
    <w:rsid w:val="00217C23"/>
    <w:rsid w:val="00221C92"/>
    <w:rsid w:val="00222A88"/>
    <w:rsid w:val="0023231A"/>
    <w:rsid w:val="0023289D"/>
    <w:rsid w:val="0023366E"/>
    <w:rsid w:val="00236EAB"/>
    <w:rsid w:val="00257276"/>
    <w:rsid w:val="00272B99"/>
    <w:rsid w:val="00284457"/>
    <w:rsid w:val="002903BE"/>
    <w:rsid w:val="002929ED"/>
    <w:rsid w:val="002A0A73"/>
    <w:rsid w:val="002A0CF1"/>
    <w:rsid w:val="002A4811"/>
    <w:rsid w:val="002B3E11"/>
    <w:rsid w:val="002C232E"/>
    <w:rsid w:val="002C7859"/>
    <w:rsid w:val="002D1BFA"/>
    <w:rsid w:val="002D4444"/>
    <w:rsid w:val="002D4E0A"/>
    <w:rsid w:val="002D71C2"/>
    <w:rsid w:val="002E38BA"/>
    <w:rsid w:val="00305AB3"/>
    <w:rsid w:val="0031331E"/>
    <w:rsid w:val="003259DB"/>
    <w:rsid w:val="003327AB"/>
    <w:rsid w:val="00345A0B"/>
    <w:rsid w:val="003470D0"/>
    <w:rsid w:val="00350EE8"/>
    <w:rsid w:val="00375668"/>
    <w:rsid w:val="00386627"/>
    <w:rsid w:val="00387DEC"/>
    <w:rsid w:val="00397F20"/>
    <w:rsid w:val="003B01F1"/>
    <w:rsid w:val="003C237C"/>
    <w:rsid w:val="003C7547"/>
    <w:rsid w:val="003D134D"/>
    <w:rsid w:val="003F1BC6"/>
    <w:rsid w:val="004010A0"/>
    <w:rsid w:val="00413EF9"/>
    <w:rsid w:val="0043019A"/>
    <w:rsid w:val="00430A63"/>
    <w:rsid w:val="0045176F"/>
    <w:rsid w:val="00455FA3"/>
    <w:rsid w:val="00457F79"/>
    <w:rsid w:val="004767FC"/>
    <w:rsid w:val="004967C6"/>
    <w:rsid w:val="004A1A1A"/>
    <w:rsid w:val="004A2A6A"/>
    <w:rsid w:val="004B669F"/>
    <w:rsid w:val="004D0522"/>
    <w:rsid w:val="004D5696"/>
    <w:rsid w:val="004D605A"/>
    <w:rsid w:val="004E7E25"/>
    <w:rsid w:val="004F3CA0"/>
    <w:rsid w:val="004F58BF"/>
    <w:rsid w:val="00502B48"/>
    <w:rsid w:val="00506FA8"/>
    <w:rsid w:val="00514243"/>
    <w:rsid w:val="005163A3"/>
    <w:rsid w:val="00523A6D"/>
    <w:rsid w:val="00526A50"/>
    <w:rsid w:val="00527465"/>
    <w:rsid w:val="0053081D"/>
    <w:rsid w:val="005327E1"/>
    <w:rsid w:val="0053683E"/>
    <w:rsid w:val="00536A7D"/>
    <w:rsid w:val="005636D8"/>
    <w:rsid w:val="00563E95"/>
    <w:rsid w:val="00574B9F"/>
    <w:rsid w:val="00581992"/>
    <w:rsid w:val="00582D59"/>
    <w:rsid w:val="00583496"/>
    <w:rsid w:val="0059584B"/>
    <w:rsid w:val="005C3CF4"/>
    <w:rsid w:val="005D0A7B"/>
    <w:rsid w:val="005F33B9"/>
    <w:rsid w:val="00600A7C"/>
    <w:rsid w:val="00635A8A"/>
    <w:rsid w:val="00643CBE"/>
    <w:rsid w:val="006568FC"/>
    <w:rsid w:val="00661EC0"/>
    <w:rsid w:val="00662092"/>
    <w:rsid w:val="006721C6"/>
    <w:rsid w:val="00672D40"/>
    <w:rsid w:val="006857C0"/>
    <w:rsid w:val="0069137B"/>
    <w:rsid w:val="006919E0"/>
    <w:rsid w:val="006959CA"/>
    <w:rsid w:val="006978A0"/>
    <w:rsid w:val="006A4EE4"/>
    <w:rsid w:val="006A5613"/>
    <w:rsid w:val="006C0DEB"/>
    <w:rsid w:val="006C4E5C"/>
    <w:rsid w:val="006D6273"/>
    <w:rsid w:val="006E4773"/>
    <w:rsid w:val="006F3BD4"/>
    <w:rsid w:val="0071305E"/>
    <w:rsid w:val="00723C5C"/>
    <w:rsid w:val="00734710"/>
    <w:rsid w:val="0073512A"/>
    <w:rsid w:val="00741C35"/>
    <w:rsid w:val="00774866"/>
    <w:rsid w:val="007C030B"/>
    <w:rsid w:val="007C496B"/>
    <w:rsid w:val="007E7952"/>
    <w:rsid w:val="007F3C8C"/>
    <w:rsid w:val="007F52F9"/>
    <w:rsid w:val="0081395A"/>
    <w:rsid w:val="008245CF"/>
    <w:rsid w:val="008331DD"/>
    <w:rsid w:val="00843947"/>
    <w:rsid w:val="00853ACD"/>
    <w:rsid w:val="00857DCA"/>
    <w:rsid w:val="00866322"/>
    <w:rsid w:val="00876217"/>
    <w:rsid w:val="00876A47"/>
    <w:rsid w:val="008839A5"/>
    <w:rsid w:val="0088690E"/>
    <w:rsid w:val="008C29EC"/>
    <w:rsid w:val="008D0305"/>
    <w:rsid w:val="008D0FF2"/>
    <w:rsid w:val="008D367F"/>
    <w:rsid w:val="008E65FF"/>
    <w:rsid w:val="008F65F8"/>
    <w:rsid w:val="008F6EF7"/>
    <w:rsid w:val="0090182A"/>
    <w:rsid w:val="00903A81"/>
    <w:rsid w:val="00916B5B"/>
    <w:rsid w:val="00922C8F"/>
    <w:rsid w:val="00932484"/>
    <w:rsid w:val="009744E7"/>
    <w:rsid w:val="00980D4B"/>
    <w:rsid w:val="009810B6"/>
    <w:rsid w:val="009854BF"/>
    <w:rsid w:val="00996A60"/>
    <w:rsid w:val="009B6189"/>
    <w:rsid w:val="009B6D37"/>
    <w:rsid w:val="009D1890"/>
    <w:rsid w:val="009D3ABB"/>
    <w:rsid w:val="009E65FE"/>
    <w:rsid w:val="009F0F5C"/>
    <w:rsid w:val="009F53DF"/>
    <w:rsid w:val="009F5708"/>
    <w:rsid w:val="00A142C2"/>
    <w:rsid w:val="00A472C4"/>
    <w:rsid w:val="00A52693"/>
    <w:rsid w:val="00A5321D"/>
    <w:rsid w:val="00A6286C"/>
    <w:rsid w:val="00A723C5"/>
    <w:rsid w:val="00AA736E"/>
    <w:rsid w:val="00AB2998"/>
    <w:rsid w:val="00AB7154"/>
    <w:rsid w:val="00AC1C55"/>
    <w:rsid w:val="00AD7941"/>
    <w:rsid w:val="00AE614D"/>
    <w:rsid w:val="00AF256F"/>
    <w:rsid w:val="00AF4530"/>
    <w:rsid w:val="00B05988"/>
    <w:rsid w:val="00B1244D"/>
    <w:rsid w:val="00B25CA4"/>
    <w:rsid w:val="00B27DD1"/>
    <w:rsid w:val="00B41A77"/>
    <w:rsid w:val="00B51632"/>
    <w:rsid w:val="00B621D8"/>
    <w:rsid w:val="00B7797F"/>
    <w:rsid w:val="00B8303B"/>
    <w:rsid w:val="00B9069F"/>
    <w:rsid w:val="00B90C71"/>
    <w:rsid w:val="00B90D06"/>
    <w:rsid w:val="00B93568"/>
    <w:rsid w:val="00B96E95"/>
    <w:rsid w:val="00BA432A"/>
    <w:rsid w:val="00BC31CC"/>
    <w:rsid w:val="00BD33E2"/>
    <w:rsid w:val="00BE3456"/>
    <w:rsid w:val="00BE6249"/>
    <w:rsid w:val="00BE7979"/>
    <w:rsid w:val="00BF4859"/>
    <w:rsid w:val="00C162CB"/>
    <w:rsid w:val="00C55B13"/>
    <w:rsid w:val="00C7141E"/>
    <w:rsid w:val="00C81186"/>
    <w:rsid w:val="00C960CF"/>
    <w:rsid w:val="00CA4992"/>
    <w:rsid w:val="00CA5304"/>
    <w:rsid w:val="00CB059A"/>
    <w:rsid w:val="00CC0720"/>
    <w:rsid w:val="00CD00C3"/>
    <w:rsid w:val="00CF1B7B"/>
    <w:rsid w:val="00CF6B9B"/>
    <w:rsid w:val="00D0427B"/>
    <w:rsid w:val="00D0581F"/>
    <w:rsid w:val="00D073DC"/>
    <w:rsid w:val="00D13511"/>
    <w:rsid w:val="00D21D68"/>
    <w:rsid w:val="00D2454F"/>
    <w:rsid w:val="00D36B85"/>
    <w:rsid w:val="00D37D3C"/>
    <w:rsid w:val="00D45807"/>
    <w:rsid w:val="00D46E8B"/>
    <w:rsid w:val="00D47769"/>
    <w:rsid w:val="00D75B8F"/>
    <w:rsid w:val="00D9144D"/>
    <w:rsid w:val="00D955BB"/>
    <w:rsid w:val="00DB4650"/>
    <w:rsid w:val="00DB5070"/>
    <w:rsid w:val="00DC1286"/>
    <w:rsid w:val="00DD5985"/>
    <w:rsid w:val="00DF66A4"/>
    <w:rsid w:val="00E015C1"/>
    <w:rsid w:val="00E11C19"/>
    <w:rsid w:val="00E30C5C"/>
    <w:rsid w:val="00E31849"/>
    <w:rsid w:val="00E506E1"/>
    <w:rsid w:val="00E52E4D"/>
    <w:rsid w:val="00E546C9"/>
    <w:rsid w:val="00E616E6"/>
    <w:rsid w:val="00E66420"/>
    <w:rsid w:val="00E66B71"/>
    <w:rsid w:val="00E707D7"/>
    <w:rsid w:val="00E73D76"/>
    <w:rsid w:val="00E976AF"/>
    <w:rsid w:val="00EB032D"/>
    <w:rsid w:val="00EC43BC"/>
    <w:rsid w:val="00EE268F"/>
    <w:rsid w:val="00EF51C2"/>
    <w:rsid w:val="00EF5550"/>
    <w:rsid w:val="00F3096F"/>
    <w:rsid w:val="00F51BF5"/>
    <w:rsid w:val="00F624A8"/>
    <w:rsid w:val="00F6320E"/>
    <w:rsid w:val="00F702EF"/>
    <w:rsid w:val="00F73A54"/>
    <w:rsid w:val="00F7720A"/>
    <w:rsid w:val="00F82FC1"/>
    <w:rsid w:val="00F85730"/>
    <w:rsid w:val="00F93D30"/>
    <w:rsid w:val="00FA6026"/>
    <w:rsid w:val="00FA7E8B"/>
    <w:rsid w:val="00FD1323"/>
    <w:rsid w:val="00FD27DB"/>
    <w:rsid w:val="00FE3A19"/>
    <w:rsid w:val="00FF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31"/>
        <o:r id="V:Rule4" type="connector" idref="#_x0000_s1033"/>
        <o:r id="V:Rule5" type="connector" idref="#_x0000_s1034"/>
        <o:r id="V:Rule6" type="connector" idref="#_x0000_s1036"/>
        <o:r id="V:Rule7" type="connector" idref="#_x0000_s1038"/>
        <o:r id="V:Rule8" type="connector" idref="#_x0000_s1041"/>
        <o:r id="V:Rule9" type="connector" idref="#_x0000_s1043"/>
      </o:rules>
    </o:shapelayout>
  </w:shapeDefaults>
  <w:decimalSymbol w:val="."/>
  <w:listSeparator w:val=";"/>
  <w14:docId w14:val="412B9454"/>
  <w15:docId w15:val="{78A2839C-DB98-F341-998B-F04FECCD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21C92"/>
  </w:style>
  <w:style w:type="paragraph" w:styleId="Titolo2">
    <w:name w:val="heading 2"/>
    <w:basedOn w:val="Normale"/>
    <w:next w:val="Normale"/>
    <w:link w:val="Titolo2Carattere"/>
    <w:qFormat/>
    <w:rsid w:val="00055748"/>
    <w:pPr>
      <w:spacing w:after="0" w:line="240" w:lineRule="auto"/>
      <w:jc w:val="center"/>
      <w:outlineLvl w:val="1"/>
    </w:pPr>
    <w:rPr>
      <w:rFonts w:eastAsia="Times New Roman"/>
      <w:b/>
      <w:bCs/>
      <w:color w:val="000000"/>
      <w:kern w:val="28"/>
      <w:lang w:val="en-CA" w:eastAsia="en-C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38662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lang w:val="en-CA" w:eastAsia="en-CA"/>
    </w:rPr>
  </w:style>
  <w:style w:type="table" w:styleId="Grigliatabella">
    <w:name w:val="Table Grid"/>
    <w:basedOn w:val="Tabellanormale"/>
    <w:uiPriority w:val="59"/>
    <w:rsid w:val="00876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055748"/>
    <w:rPr>
      <w:rFonts w:eastAsia="Times New Roman"/>
      <w:b/>
      <w:bCs/>
      <w:color w:val="000000"/>
      <w:kern w:val="28"/>
      <w:lang w:val="en-CA" w:eastAsia="en-CA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D44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D4444"/>
  </w:style>
  <w:style w:type="paragraph" w:styleId="Pidipagina">
    <w:name w:val="footer"/>
    <w:basedOn w:val="Normale"/>
    <w:link w:val="PidipaginaCarattere"/>
    <w:uiPriority w:val="99"/>
    <w:semiHidden/>
    <w:unhideWhenUsed/>
    <w:rsid w:val="002D44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D4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4AC24ADC-2737-E849-95CA-D49AB2035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12</Pages>
  <Words>3253</Words>
  <Characters>18543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CLAUDIO ZANDONELLA CALLEGHER</cp:lastModifiedBy>
  <cp:revision>16</cp:revision>
  <dcterms:created xsi:type="dcterms:W3CDTF">2019-10-04T07:01:00Z</dcterms:created>
  <dcterms:modified xsi:type="dcterms:W3CDTF">2019-10-17T14:30:00Z</dcterms:modified>
</cp:coreProperties>
</file>